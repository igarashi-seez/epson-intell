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99A53" w14:textId="4DB461C4" w:rsidR="000A338D" w:rsidRPr="00F570C7" w:rsidRDefault="000A338D" w:rsidP="000A338D">
      <w:pPr>
        <w:rPr>
          <w:rFonts w:ascii="メイリオ" w:eastAsia="メイリオ" w:hAnsi="メイリオ"/>
          <w:color w:val="000000" w:themeColor="text1"/>
        </w:rPr>
      </w:pPr>
    </w:p>
    <w:p w14:paraId="0D143355" w14:textId="5A53CBD9" w:rsidR="000A338D" w:rsidRPr="000A338D" w:rsidRDefault="007A67E0">
      <w:r w:rsidRPr="0008564E">
        <w:rPr>
          <w:rFonts w:hint="eastAsia"/>
          <w:b/>
          <w:bCs/>
          <w:noProof/>
          <w:sz w:val="32"/>
          <w:szCs w:val="32"/>
        </w:rPr>
        <mc:AlternateContent>
          <mc:Choice Requires="wps">
            <w:drawing>
              <wp:anchor distT="0" distB="0" distL="114300" distR="114300" simplePos="0" relativeHeight="251658240" behindDoc="0" locked="0" layoutInCell="1" allowOverlap="1" wp14:anchorId="25C7A798" wp14:editId="169096F4">
                <wp:simplePos x="0" y="0"/>
                <wp:positionH relativeFrom="column">
                  <wp:posOffset>-250858</wp:posOffset>
                </wp:positionH>
                <wp:positionV relativeFrom="paragraph">
                  <wp:posOffset>-415921</wp:posOffset>
                </wp:positionV>
                <wp:extent cx="2010233" cy="381000"/>
                <wp:effectExtent l="19050" t="19050" r="47625" b="57150"/>
                <wp:wrapNone/>
                <wp:docPr id="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0233" cy="3810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14:paraId="64B269A5" w14:textId="0355E551" w:rsidR="00A774EB" w:rsidRPr="00842D99" w:rsidRDefault="00842D99" w:rsidP="00A774EB">
                            <w:pPr>
                              <w:jc w:val="center"/>
                              <w:rPr>
                                <w:sz w:val="28"/>
                                <w:szCs w:val="28"/>
                              </w:rPr>
                            </w:pPr>
                            <w:r w:rsidRPr="00842D99">
                              <w:rPr>
                                <w:sz w:val="28"/>
                                <w:szCs w:val="28"/>
                              </w:rPr>
                              <w:t xml:space="preserve">Top </w:t>
                            </w:r>
                            <w:proofErr w:type="spellStart"/>
                            <w:r w:rsidR="004022BE">
                              <w:rPr>
                                <w:sz w:val="28"/>
                                <w:szCs w:val="28"/>
                              </w:rPr>
                              <w:t>Messeage</w:t>
                            </w:r>
                            <w:proofErr w:type="spellEnd"/>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C7A798" id="_x0000_t202" coordsize="21600,21600" o:spt="202" path="m,l,21600r21600,l21600,xe">
                <v:stroke joinstyle="miter"/>
                <v:path gradientshapeok="t" o:connecttype="rect"/>
              </v:shapetype>
              <v:shape id="_x0000_s1027" type="#_x0000_t202" style="position:absolute;left:0;text-align:left;margin-left:-19.75pt;margin-top:-32.75pt;width:158.3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" fillcolor="#4bacc6 [3208]" strokecolor="#f2f2f2 [3041]" strokeweight="3pt">
                <v:shadow on="t" color="#205867 [1608]" opacity=".5" offset="1pt"/>
                <v:textbox inset="5.85pt,.7pt,5.85pt,.7pt">
                  <w:txbxContent>
                    <w:p w14:paraId="64B269A5" w14:textId="0355E551" w:rsidR="00A774EB" w:rsidRPr="00842D99" w:rsidRDefault="00842D99" w:rsidP="00A774EB">
                      <w:pPr>
                        <w:jc w:val="center"/>
                        <w:rPr>
                          <w:sz w:val="28"/>
                          <w:szCs w:val="28"/>
                        </w:rPr>
                      </w:pPr>
                      <w:r w:rsidRPr="00842D99">
                        <w:rPr>
                          <w:sz w:val="28"/>
                          <w:szCs w:val="28"/>
                        </w:rPr>
                        <w:t xml:space="preserve">Top </w:t>
                      </w:r>
                      <w:proofErr w:type="spellStart"/>
                      <w:r w:rsidR="004022BE">
                        <w:rPr>
                          <w:sz w:val="28"/>
                          <w:szCs w:val="28"/>
                        </w:rPr>
                        <w:t>Messeage</w:t>
                      </w:r>
                      <w:proofErr w:type="spellEnd"/>
                    </w:p>
                  </w:txbxContent>
                </v:textbox>
              </v:shape>
            </w:pict>
          </mc:Fallback>
        </mc:AlternateContent>
      </w:r>
    </w:p>
    <w:p w14:paraId="6EE5C803" w14:textId="77777777" w:rsidR="00E51452" w:rsidRDefault="00E51452"/>
    <w:p w14:paraId="3350A28E" w14:textId="7FCC43D9" w:rsidR="00DF360C" w:rsidRDefault="00DF360C" w:rsidP="00A774EB">
      <w:pPr>
        <w:jc w:val="center"/>
        <w:rPr>
          <w:b/>
          <w:bCs/>
          <w:sz w:val="32"/>
          <w:szCs w:val="32"/>
        </w:rPr>
      </w:pPr>
    </w:p>
    <w:p w14:paraId="2B3D3F57" w14:textId="17FFE4CD" w:rsidR="00874CB7" w:rsidRDefault="00874CB7" w:rsidP="00A774EB">
      <w:pPr>
        <w:jc w:val="center"/>
        <w:rPr>
          <w:b/>
          <w:bCs/>
          <w:sz w:val="32"/>
          <w:szCs w:val="32"/>
        </w:rPr>
      </w:pPr>
    </w:p>
    <w:p w14:paraId="3576535B" w14:textId="0DA0496E" w:rsidR="00DF360C" w:rsidRPr="00E15C15" w:rsidRDefault="00DF360C" w:rsidP="00DF360C">
      <w:pPr>
        <w:jc w:val="center"/>
        <w:rPr>
          <w:rFonts w:ascii="Roboto" w:eastAsia="メイリオ" w:hAnsi="Roboto" w:cs="Segoe UI"/>
          <w:b/>
          <w:bCs/>
          <w:color w:val="auto"/>
          <w:sz w:val="36"/>
          <w:szCs w:val="36"/>
        </w:rPr>
      </w:pPr>
      <w:r w:rsidRPr="00E15C15">
        <w:rPr>
          <w:rFonts w:ascii="Roboto" w:hAnsi="Roboto" w:cs="Segoe UI"/>
          <w:b/>
          <w:sz w:val="36"/>
        </w:rPr>
        <w:t xml:space="preserve">Proactive Intellectual Property Activities </w:t>
      </w:r>
      <w:del w:id="0" w:author="Timothy Smith" w:date="2022-08-09T09:46:00Z">
        <w:r w:rsidRPr="00E15C15" w:rsidDel="00B06A8D">
          <w:rPr>
            <w:rFonts w:ascii="Roboto" w:hAnsi="Roboto" w:cs="Segoe UI" w:hint="eastAsia"/>
            <w:b/>
            <w:sz w:val="36"/>
          </w:rPr>
          <w:delText>Underpinning</w:delText>
        </w:r>
      </w:del>
      <w:ins w:id="1" w:author="Timothy Smith" w:date="2022-08-09T09:46:00Z">
        <w:r w:rsidR="00B06A8D">
          <w:rPr>
            <w:rFonts w:ascii="Roboto" w:hAnsi="Roboto" w:cs="Segoe UI"/>
            <w:b/>
            <w:sz w:val="36"/>
          </w:rPr>
          <w:t>for</w:t>
        </w:r>
      </w:ins>
      <w:r w:rsidRPr="00E15C15">
        <w:rPr>
          <w:rFonts w:ascii="Roboto" w:hAnsi="Roboto" w:cs="Segoe UI"/>
          <w:b/>
          <w:sz w:val="36"/>
        </w:rPr>
        <w:t xml:space="preserve"> Purpose </w:t>
      </w:r>
      <w:del w:id="2" w:author="Timothy Smith" w:date="2022-08-09T09:46:00Z">
        <w:r w:rsidRPr="00E15C15" w:rsidDel="00B06A8D">
          <w:rPr>
            <w:rFonts w:ascii="Roboto" w:hAnsi="Roboto" w:cs="Segoe UI"/>
            <w:b/>
            <w:sz w:val="36"/>
          </w:rPr>
          <w:delText>Management</w:delText>
        </w:r>
      </w:del>
      <w:ins w:id="3" w:author="Timothy Smith" w:date="2022-08-09T09:46:00Z">
        <w:r w:rsidR="00B06A8D">
          <w:rPr>
            <w:rFonts w:ascii="Roboto" w:hAnsi="Roboto" w:cs="Segoe UI"/>
            <w:b/>
            <w:sz w:val="36"/>
          </w:rPr>
          <w:t>Realization</w:t>
        </w:r>
      </w:ins>
    </w:p>
    <w:p w14:paraId="176899C9" w14:textId="661007BC" w:rsidR="00DF360C" w:rsidRPr="00E15C15" w:rsidRDefault="00DF360C" w:rsidP="00DF360C">
      <w:pPr>
        <w:jc w:val="center"/>
        <w:rPr>
          <w:rFonts w:ascii="Roboto" w:hAnsi="Roboto" w:cs="Segoe UI"/>
          <w:b/>
          <w:bCs/>
        </w:rPr>
      </w:pPr>
    </w:p>
    <w:p w14:paraId="22E071B0" w14:textId="2953CD89" w:rsidR="00DF360C" w:rsidRPr="00E15C15" w:rsidRDefault="00DF360C" w:rsidP="00DF360C">
      <w:pPr>
        <w:jc w:val="right"/>
        <w:rPr>
          <w:rFonts w:ascii="Roboto" w:hAnsi="Roboto" w:cs="Segoe UI"/>
          <w:b/>
        </w:rPr>
      </w:pPr>
      <w:r w:rsidRPr="00E15C15">
        <w:rPr>
          <w:rFonts w:ascii="Roboto" w:hAnsi="Roboto" w:cs="Segoe UI"/>
          <w:b/>
        </w:rPr>
        <w:t>Toshihiko Kobayashi, General Administrative Manager, Intellectual Property Division</w:t>
      </w:r>
    </w:p>
    <w:p w14:paraId="7FFF5090" w14:textId="561EBDFE" w:rsidR="00DF360C" w:rsidRPr="00E15C15" w:rsidRDefault="0099648E" w:rsidP="00DF360C">
      <w:pPr>
        <w:jc w:val="right"/>
        <w:rPr>
          <w:rFonts w:ascii="Roboto" w:hAnsi="Roboto" w:cs="Segoe UI"/>
          <w:b/>
          <w:bCs/>
        </w:rPr>
      </w:pPr>
      <w:r>
        <w:rPr>
          <w:noProof/>
        </w:rPr>
        <w:drawing>
          <wp:anchor distT="0" distB="0" distL="114300" distR="114300" simplePos="0" relativeHeight="251743310" behindDoc="1" locked="0" layoutInCell="1" allowOverlap="1" wp14:anchorId="4FDBCB47" wp14:editId="1C282B38">
            <wp:simplePos x="0" y="0"/>
            <wp:positionH relativeFrom="column">
              <wp:posOffset>5080544</wp:posOffset>
            </wp:positionH>
            <wp:positionV relativeFrom="paragraph">
              <wp:posOffset>29254</wp:posOffset>
            </wp:positionV>
            <wp:extent cx="1576705" cy="1530350"/>
            <wp:effectExtent l="0" t="0" r="4445" b="0"/>
            <wp:wrapTight wrapText="bothSides">
              <wp:wrapPolygon edited="0">
                <wp:start x="0" y="0"/>
                <wp:lineTo x="0" y="21241"/>
                <wp:lineTo x="21400" y="21241"/>
                <wp:lineTo x="21400" y="0"/>
                <wp:lineTo x="0" y="0"/>
              </wp:wrapPolygon>
            </wp:wrapTight>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6705" cy="1530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800DA3" w14:textId="7C514DB3" w:rsidR="00A774EB" w:rsidRPr="00E15C15" w:rsidRDefault="00A774EB" w:rsidP="00A774EB">
      <w:pPr>
        <w:rPr>
          <w:rFonts w:ascii="Roboto" w:hAnsi="Roboto"/>
          <w:b/>
          <w:bCs/>
        </w:rPr>
      </w:pPr>
    </w:p>
    <w:p w14:paraId="7C340D06" w14:textId="7C37D6AF" w:rsidR="00DF360C" w:rsidRPr="00E15C15" w:rsidRDefault="00D03379" w:rsidP="004805B3">
      <w:pPr>
        <w:jc w:val="left"/>
        <w:rPr>
          <w:rFonts w:ascii="Roboto" w:eastAsia="メイリオ" w:hAnsi="Roboto" w:cs="Segoe UI"/>
          <w:color w:val="000000" w:themeColor="text1"/>
          <w:sz w:val="21"/>
          <w:szCs w:val="21"/>
        </w:rPr>
      </w:pPr>
      <w:ins w:id="4" w:author="murakami" w:date="2022-08-09T10:16:00Z">
        <w:r w:rsidRPr="00D03379">
          <w:rPr>
            <w:rFonts w:ascii="Roboto" w:hAnsi="Roboto" w:cs="Segoe UI"/>
            <w:color w:val="000000" w:themeColor="text1"/>
            <w:sz w:val="21"/>
            <w:szCs w:val="21"/>
          </w:rPr>
          <w:t>Epson 25 Renewed Corporate Vision</w:t>
        </w:r>
      </w:ins>
      <w:ins w:id="5" w:author="Timothy Smith" w:date="2022-08-09T09:48:00Z">
        <w:del w:id="6" w:author="murakami" w:date="2022-08-09T10:16:00Z">
          <w:r w:rsidR="00B06A8D" w:rsidRPr="00B06A8D" w:rsidDel="00D03379">
            <w:rPr>
              <w:rFonts w:ascii="Roboto" w:hAnsi="Roboto" w:cs="Segoe UI"/>
              <w:color w:val="000000" w:themeColor="text1"/>
              <w:sz w:val="21"/>
              <w:szCs w:val="21"/>
            </w:rPr>
            <w:delText>Epson's long-term vision, "Epson 25 Renewed,"</w:delText>
          </w:r>
        </w:del>
        <w:r w:rsidR="00B06A8D" w:rsidRPr="00B06A8D">
          <w:rPr>
            <w:rFonts w:ascii="Roboto" w:hAnsi="Roboto" w:cs="Segoe UI"/>
            <w:color w:val="000000" w:themeColor="text1"/>
            <w:sz w:val="21"/>
            <w:szCs w:val="21"/>
          </w:rPr>
          <w:t xml:space="preserve"> is positioned as a strategy </w:t>
        </w:r>
      </w:ins>
      <w:ins w:id="7" w:author="Timothy Smith" w:date="2022-08-09T09:55:00Z">
        <w:r w:rsidR="007C3028">
          <w:rPr>
            <w:rFonts w:ascii="Roboto" w:hAnsi="Roboto" w:cs="Segoe UI"/>
            <w:color w:val="000000" w:themeColor="text1"/>
            <w:sz w:val="21"/>
            <w:szCs w:val="21"/>
          </w:rPr>
          <w:t xml:space="preserve">to </w:t>
        </w:r>
      </w:ins>
      <w:ins w:id="8" w:author="Timothy Smith" w:date="2022-08-09T09:48:00Z">
        <w:r w:rsidR="00B06A8D" w:rsidRPr="00B06A8D">
          <w:rPr>
            <w:rFonts w:ascii="Roboto" w:hAnsi="Roboto" w:cs="Segoe UI"/>
            <w:color w:val="000000" w:themeColor="text1"/>
            <w:sz w:val="21"/>
            <w:szCs w:val="21"/>
          </w:rPr>
          <w:t xml:space="preserve">be implemented </w:t>
        </w:r>
        <w:proofErr w:type="gramStart"/>
        <w:r w:rsidR="00B06A8D" w:rsidRPr="00B06A8D">
          <w:rPr>
            <w:rFonts w:ascii="Roboto" w:hAnsi="Roboto" w:cs="Segoe UI"/>
            <w:color w:val="000000" w:themeColor="text1"/>
            <w:sz w:val="21"/>
            <w:szCs w:val="21"/>
          </w:rPr>
          <w:t>in order to</w:t>
        </w:r>
        <w:proofErr w:type="gramEnd"/>
        <w:r w:rsidR="00B06A8D" w:rsidRPr="00B06A8D">
          <w:rPr>
            <w:rFonts w:ascii="Roboto" w:hAnsi="Roboto" w:cs="Segoe UI"/>
            <w:color w:val="000000" w:themeColor="text1"/>
            <w:sz w:val="21"/>
            <w:szCs w:val="21"/>
          </w:rPr>
          <w:t xml:space="preserve"> realize </w:t>
        </w:r>
      </w:ins>
      <w:ins w:id="9" w:author="Timothy Smith" w:date="2022-08-09T09:52:00Z">
        <w:r w:rsidR="00B06A8D">
          <w:rPr>
            <w:rFonts w:ascii="Roboto" w:hAnsi="Roboto" w:cs="Segoe UI"/>
            <w:color w:val="000000" w:themeColor="text1"/>
            <w:sz w:val="21"/>
            <w:szCs w:val="21"/>
          </w:rPr>
          <w:t xml:space="preserve">Epson’s </w:t>
        </w:r>
      </w:ins>
      <w:ins w:id="10" w:author="Timothy Smith" w:date="2022-08-09T09:48:00Z">
        <w:r w:rsidR="00B06A8D" w:rsidRPr="00B06A8D">
          <w:rPr>
            <w:rFonts w:ascii="Roboto" w:hAnsi="Roboto" w:cs="Segoe UI"/>
            <w:color w:val="000000" w:themeColor="text1"/>
            <w:sz w:val="21"/>
            <w:szCs w:val="21"/>
          </w:rPr>
          <w:t>purpose.</w:t>
        </w:r>
      </w:ins>
      <w:ins w:id="11" w:author="Timothy Smith" w:date="2022-08-09T09:51:00Z">
        <w:r w:rsidR="00B06A8D">
          <w:rPr>
            <w:rFonts w:ascii="Roboto" w:hAnsi="Roboto" w:cs="Segoe UI" w:hint="eastAsia"/>
            <w:color w:val="000000" w:themeColor="text1"/>
            <w:sz w:val="21"/>
            <w:szCs w:val="21"/>
          </w:rPr>
          <w:t xml:space="preserve"> </w:t>
        </w:r>
      </w:ins>
      <w:del w:id="12" w:author="Timothy Smith" w:date="2022-08-09T09:49:00Z">
        <w:r w:rsidR="00DF360C" w:rsidRPr="00E15C15" w:rsidDel="00B06A8D">
          <w:rPr>
            <w:rFonts w:ascii="Roboto" w:hAnsi="Roboto" w:cs="Segoe UI"/>
            <w:color w:val="000000" w:themeColor="text1"/>
            <w:sz w:val="21"/>
            <w:szCs w:val="21"/>
          </w:rPr>
          <w:delText xml:space="preserve">Our </w:delText>
        </w:r>
      </w:del>
      <w:ins w:id="13" w:author="Timothy Smith" w:date="2022-08-09T09:52:00Z">
        <w:r w:rsidR="00B06A8D">
          <w:rPr>
            <w:rFonts w:ascii="Roboto" w:hAnsi="Roboto" w:cs="Segoe UI"/>
            <w:color w:val="000000" w:themeColor="text1"/>
            <w:sz w:val="21"/>
            <w:szCs w:val="21"/>
          </w:rPr>
          <w:t>The</w:t>
        </w:r>
      </w:ins>
      <w:ins w:id="14" w:author="Timothy Smith" w:date="2022-08-09T09:51:00Z">
        <w:r w:rsidR="00B06A8D">
          <w:rPr>
            <w:rFonts w:ascii="Roboto" w:hAnsi="Roboto" w:cs="Segoe UI"/>
            <w:color w:val="000000" w:themeColor="text1"/>
            <w:sz w:val="21"/>
            <w:szCs w:val="21"/>
          </w:rPr>
          <w:t xml:space="preserve"> </w:t>
        </w:r>
      </w:ins>
      <w:r w:rsidR="00DF360C" w:rsidRPr="00E15C15">
        <w:rPr>
          <w:rFonts w:ascii="Roboto" w:hAnsi="Roboto" w:cs="Segoe UI"/>
          <w:color w:val="000000" w:themeColor="text1"/>
          <w:sz w:val="21"/>
          <w:szCs w:val="21"/>
        </w:rPr>
        <w:t xml:space="preserve">aspirational goal of </w:t>
      </w:r>
      <w:ins w:id="15" w:author="Timothy Smith" w:date="2022-08-09T09:50:00Z">
        <w:del w:id="16" w:author="murakami" w:date="2022-08-09T10:16:00Z">
          <w:r w:rsidR="00B06A8D" w:rsidRPr="00B06A8D" w:rsidDel="00D03379">
            <w:rPr>
              <w:rFonts w:ascii="Roboto" w:hAnsi="Roboto" w:cs="Segoe UI"/>
              <w:color w:val="000000" w:themeColor="text1"/>
              <w:sz w:val="21"/>
              <w:szCs w:val="21"/>
            </w:rPr>
            <w:delText>"</w:delText>
          </w:r>
        </w:del>
        <w:r w:rsidR="00B06A8D" w:rsidRPr="00B06A8D">
          <w:rPr>
            <w:rFonts w:ascii="Roboto" w:hAnsi="Roboto" w:cs="Segoe UI"/>
            <w:color w:val="000000" w:themeColor="text1"/>
            <w:sz w:val="21"/>
            <w:szCs w:val="21"/>
          </w:rPr>
          <w:t>Epson 25 Renewed</w:t>
        </w:r>
        <w:del w:id="17" w:author="murakami" w:date="2022-08-09T10:16:00Z">
          <w:r w:rsidR="00B06A8D" w:rsidRPr="00B06A8D" w:rsidDel="00D03379">
            <w:rPr>
              <w:rFonts w:ascii="Roboto" w:hAnsi="Roboto" w:cs="Segoe UI"/>
              <w:color w:val="000000" w:themeColor="text1"/>
              <w:sz w:val="21"/>
              <w:szCs w:val="21"/>
            </w:rPr>
            <w:delText>"</w:delText>
          </w:r>
        </w:del>
        <w:r w:rsidR="00B06A8D">
          <w:rPr>
            <w:rFonts w:ascii="Roboto" w:hAnsi="Roboto" w:cs="Segoe UI"/>
            <w:color w:val="000000" w:themeColor="text1"/>
            <w:sz w:val="21"/>
            <w:szCs w:val="21"/>
          </w:rPr>
          <w:t xml:space="preserve"> is </w:t>
        </w:r>
      </w:ins>
      <w:r w:rsidR="00DF360C" w:rsidRPr="00E15C15">
        <w:rPr>
          <w:rFonts w:ascii="Roboto" w:hAnsi="Roboto" w:cs="Segoe UI"/>
          <w:color w:val="000000" w:themeColor="text1"/>
          <w:sz w:val="21"/>
          <w:szCs w:val="21"/>
        </w:rPr>
        <w:t>achieving sustainability and enriching communities</w:t>
      </w:r>
      <w:del w:id="18" w:author="Timothy Smith" w:date="2022-08-09T09:51:00Z">
        <w:r w:rsidR="00DF360C" w:rsidRPr="00E15C15" w:rsidDel="00B06A8D">
          <w:rPr>
            <w:rFonts w:ascii="Roboto" w:hAnsi="Roboto" w:cs="Segoe UI"/>
            <w:color w:val="000000" w:themeColor="text1"/>
            <w:sz w:val="21"/>
            <w:szCs w:val="21"/>
          </w:rPr>
          <w:delText xml:space="preserve"> is stated in the Epson 25 Renewed </w:delText>
        </w:r>
        <w:r w:rsidR="000D5AC0" w:rsidDel="00B06A8D">
          <w:rPr>
            <w:rFonts w:ascii="Roboto" w:hAnsi="Roboto" w:cs="Segoe UI"/>
            <w:color w:val="000000" w:themeColor="text1"/>
            <w:sz w:val="21"/>
            <w:szCs w:val="21"/>
          </w:rPr>
          <w:delText>C</w:delText>
        </w:r>
        <w:r w:rsidR="00DF360C" w:rsidRPr="00E15C15" w:rsidDel="00B06A8D">
          <w:rPr>
            <w:rFonts w:ascii="Roboto" w:hAnsi="Roboto" w:cs="Segoe UI"/>
            <w:color w:val="000000" w:themeColor="text1"/>
            <w:sz w:val="21"/>
            <w:szCs w:val="21"/>
          </w:rPr>
          <w:delText xml:space="preserve">orporate </w:delText>
        </w:r>
        <w:r w:rsidR="000D5AC0" w:rsidDel="00B06A8D">
          <w:rPr>
            <w:rFonts w:ascii="Roboto" w:hAnsi="Roboto" w:cs="Segoe UI"/>
            <w:color w:val="000000" w:themeColor="text1"/>
            <w:sz w:val="21"/>
            <w:szCs w:val="21"/>
          </w:rPr>
          <w:delText>V</w:delText>
        </w:r>
        <w:r w:rsidR="00DF360C" w:rsidRPr="00E15C15" w:rsidDel="00B06A8D">
          <w:rPr>
            <w:rFonts w:ascii="Roboto" w:hAnsi="Roboto" w:cs="Segoe UI"/>
            <w:color w:val="000000" w:themeColor="text1"/>
            <w:sz w:val="21"/>
            <w:szCs w:val="21"/>
          </w:rPr>
          <w:delText>ision</w:delText>
        </w:r>
      </w:del>
      <w:r w:rsidR="00DF360C" w:rsidRPr="00E15C15">
        <w:rPr>
          <w:rFonts w:ascii="Roboto" w:hAnsi="Roboto" w:cs="Segoe UI"/>
          <w:color w:val="000000" w:themeColor="text1"/>
          <w:sz w:val="21"/>
          <w:szCs w:val="21"/>
        </w:rPr>
        <w:t xml:space="preserve">. We have also declared that Epson’s purpose as a company is to contribute to society. We believe that we can contribute to society by using Epson’s </w:t>
      </w:r>
      <w:r w:rsidR="009E7139" w:rsidRPr="00E15C15">
        <w:rPr>
          <w:rFonts w:ascii="Roboto" w:hAnsi="Roboto" w:cs="Segoe UI"/>
          <w:color w:val="000000" w:themeColor="text1"/>
          <w:sz w:val="21"/>
          <w:szCs w:val="21"/>
        </w:rPr>
        <w:t>original</w:t>
      </w:r>
      <w:r w:rsidR="00DF360C" w:rsidRPr="00E15C15">
        <w:rPr>
          <w:rFonts w:ascii="Roboto" w:hAnsi="Roboto" w:cs="Segoe UI"/>
          <w:color w:val="000000" w:themeColor="text1"/>
          <w:sz w:val="21"/>
          <w:szCs w:val="21"/>
        </w:rPr>
        <w:t xml:space="preserve"> core technologies</w:t>
      </w:r>
      <w:r w:rsidR="00A34B5B">
        <w:rPr>
          <w:rFonts w:ascii="Roboto" w:hAnsi="Roboto" w:cs="Segoe UI"/>
          <w:color w:val="000000" w:themeColor="text1"/>
          <w:sz w:val="21"/>
          <w:szCs w:val="21"/>
        </w:rPr>
        <w:t>, products,</w:t>
      </w:r>
      <w:r w:rsidR="00DF360C" w:rsidRPr="00E15C15">
        <w:rPr>
          <w:rFonts w:ascii="Roboto" w:hAnsi="Roboto" w:cs="Segoe UI"/>
          <w:color w:val="000000" w:themeColor="text1"/>
          <w:sz w:val="21"/>
          <w:szCs w:val="21"/>
        </w:rPr>
        <w:t xml:space="preserve"> and services</w:t>
      </w:r>
      <w:r w:rsidR="00A34B5B">
        <w:rPr>
          <w:rFonts w:ascii="Roboto" w:hAnsi="Roboto" w:cs="Segoe UI"/>
          <w:color w:val="000000" w:themeColor="text1"/>
          <w:sz w:val="21"/>
          <w:szCs w:val="21"/>
        </w:rPr>
        <w:t xml:space="preserve"> to produce innovation, and create and provide societal, environmental, and economic value </w:t>
      </w:r>
      <w:r w:rsidR="00DF360C" w:rsidRPr="00E15C15">
        <w:rPr>
          <w:rFonts w:ascii="Roboto" w:hAnsi="Roboto" w:cs="Segoe UI"/>
          <w:color w:val="000000" w:themeColor="text1"/>
          <w:sz w:val="21"/>
          <w:szCs w:val="21"/>
        </w:rPr>
        <w:t>to achieve our aspirational goal.</w:t>
      </w:r>
    </w:p>
    <w:p w14:paraId="73E4933E" w14:textId="0068F9D3" w:rsidR="00DF360C" w:rsidRPr="00E15C15" w:rsidRDefault="00DF360C" w:rsidP="008D11A8">
      <w:pPr>
        <w:jc w:val="left"/>
        <w:rPr>
          <w:rFonts w:ascii="Roboto" w:eastAsia="メイリオ" w:hAnsi="Roboto" w:cs="Segoe UI"/>
          <w:color w:val="000000" w:themeColor="text1"/>
          <w:sz w:val="21"/>
          <w:szCs w:val="21"/>
        </w:rPr>
      </w:pPr>
    </w:p>
    <w:p w14:paraId="22F1994D" w14:textId="3DD59301" w:rsidR="00DF360C" w:rsidRPr="00E15C15" w:rsidRDefault="009E7139" w:rsidP="004805B3">
      <w:pPr>
        <w:jc w:val="left"/>
        <w:rPr>
          <w:rFonts w:ascii="Roboto" w:hAnsi="Roboto" w:cs="Segoe UI"/>
          <w:color w:val="000000" w:themeColor="text1"/>
          <w:sz w:val="21"/>
          <w:szCs w:val="21"/>
        </w:rPr>
      </w:pPr>
      <w:r w:rsidRPr="00E15C15">
        <w:rPr>
          <w:rFonts w:ascii="Roboto" w:hAnsi="Roboto" w:cs="Segoe UI"/>
          <w:color w:val="000000" w:themeColor="text1"/>
          <w:sz w:val="21"/>
          <w:szCs w:val="21"/>
        </w:rPr>
        <w:t xml:space="preserve">In response to this, </w:t>
      </w:r>
      <w:r w:rsidR="00A07FD7" w:rsidRPr="00E15C15">
        <w:rPr>
          <w:rFonts w:ascii="Roboto" w:hAnsi="Roboto" w:cs="Segoe UI"/>
          <w:color w:val="000000" w:themeColor="text1"/>
          <w:sz w:val="21"/>
          <w:szCs w:val="21"/>
        </w:rPr>
        <w:t>our Intellectual Property Division has the following mission.</w:t>
      </w:r>
    </w:p>
    <w:p w14:paraId="2992E87B" w14:textId="6C5A24F8" w:rsidR="00DF360C" w:rsidRPr="00E15C15" w:rsidRDefault="004805B3" w:rsidP="00DF360C">
      <w:pPr>
        <w:jc w:val="left"/>
        <w:rPr>
          <w:rFonts w:ascii="Roboto" w:hAnsi="Roboto" w:cs="Segoe UI"/>
          <w:color w:val="000000" w:themeColor="text1"/>
        </w:rPr>
      </w:pPr>
      <w:r>
        <w:rPr>
          <w:rFonts w:ascii="Roboto" w:hAnsi="Roboto" w:cs="Segoe UI"/>
          <w:noProof/>
          <w:color w:val="000000" w:themeColor="text1"/>
          <w:szCs w:val="21"/>
        </w:rPr>
        <w:object w:dxaOrig="1440" w:dyaOrig="1440" w14:anchorId="5D153D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margin-left:-82.4pt;margin-top:15.4pt;width:413.75pt;height:585.5pt;z-index:-251619250" wrapcoords="-54 0 -54 21523 21600 21523 21600 0 -54 0">
            <v:imagedata r:id="rId12" o:title=""/>
          </v:shape>
          <o:OLEObject Type="Embed" ProgID="AcroExch.Document.DC" ShapeID="_x0000_s1037" DrawAspect="Icon" ObjectID="_1721650769" r:id="rId13"/>
        </w:object>
      </w:r>
    </w:p>
    <w:tbl>
      <w:tblPr>
        <w:tblStyle w:val="a3"/>
        <w:tblpPr w:leftFromText="142" w:rightFromText="142" w:vertAnchor="text" w:horzAnchor="page" w:tblpX="1582" w:tblpY="143"/>
        <w:tblW w:w="9488" w:type="dxa"/>
        <w:tblInd w:w="0" w:type="dxa"/>
        <w:tblLayout w:type="fixed"/>
        <w:tblLook w:val="0420" w:firstRow="1" w:lastRow="0" w:firstColumn="0" w:lastColumn="0" w:noHBand="0" w:noVBand="1"/>
      </w:tblPr>
      <w:tblGrid>
        <w:gridCol w:w="9488"/>
      </w:tblGrid>
      <w:tr w:rsidR="00874CB7" w:rsidRPr="00E15C15" w14:paraId="6E8F05F7" w14:textId="77777777" w:rsidTr="006D357E">
        <w:trPr>
          <w:trHeight w:val="300"/>
        </w:trPr>
        <w:tc>
          <w:tcPr>
            <w:tcW w:w="94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70C0"/>
            <w:vAlign w:val="center"/>
            <w:hideMark/>
          </w:tcPr>
          <w:p w14:paraId="629E50CF" w14:textId="3E453FB8" w:rsidR="00874CB7" w:rsidRPr="00E15C15" w:rsidRDefault="00DF360C" w:rsidP="00874CB7">
            <w:pPr>
              <w:jc w:val="center"/>
              <w:rPr>
                <w:rFonts w:ascii="Roboto" w:eastAsia="メイリオ" w:hAnsi="Roboto" w:cs="Meiryo UI"/>
                <w:b/>
                <w:bCs/>
                <w:color w:val="FFFFFF" w:themeColor="background1"/>
                <w:szCs w:val="21"/>
              </w:rPr>
            </w:pPr>
            <w:r w:rsidRPr="00E15C15">
              <w:rPr>
                <w:rFonts w:ascii="Roboto" w:hAnsi="Roboto" w:cs="Segoe UI"/>
                <w:b/>
                <w:color w:val="FFFFFF" w:themeColor="background1"/>
                <w:sz w:val="22"/>
              </w:rPr>
              <w:t>The Intellectual Property Division’s Mission for Achieving Epson 25 Renewed</w:t>
            </w:r>
          </w:p>
        </w:tc>
      </w:tr>
      <w:tr w:rsidR="00874CB7" w:rsidRPr="00E15C15" w14:paraId="05293046" w14:textId="77777777" w:rsidTr="006D357E">
        <w:trPr>
          <w:trHeight w:val="908"/>
        </w:trPr>
        <w:tc>
          <w:tcPr>
            <w:tcW w:w="94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hideMark/>
          </w:tcPr>
          <w:p w14:paraId="7FE4BCBA" w14:textId="15F1139B" w:rsidR="00874CB7" w:rsidRPr="00E15C15" w:rsidRDefault="00DF360C" w:rsidP="00874CB7">
            <w:pPr>
              <w:jc w:val="left"/>
              <w:rPr>
                <w:rFonts w:ascii="Roboto" w:eastAsia="メイリオ" w:hAnsi="Roboto" w:cs="Meiryo UI"/>
                <w:b/>
                <w:bCs/>
                <w:color w:val="000000" w:themeColor="text1"/>
                <w:szCs w:val="21"/>
              </w:rPr>
            </w:pPr>
            <w:r w:rsidRPr="00E15C15">
              <w:rPr>
                <w:rFonts w:ascii="Roboto" w:hAnsi="Roboto" w:cs="Segoe UI"/>
                <w:b/>
                <w:color w:val="000000" w:themeColor="text1"/>
                <w:sz w:val="24"/>
              </w:rPr>
              <w:t xml:space="preserve">Our mission is to support the sustained growth of corporate value by converting </w:t>
            </w:r>
            <w:r w:rsidR="00452A39">
              <w:rPr>
                <w:rFonts w:ascii="Roboto" w:hAnsi="Roboto" w:cs="Segoe UI"/>
                <w:b/>
                <w:color w:val="000000" w:themeColor="text1"/>
                <w:sz w:val="24"/>
              </w:rPr>
              <w:t xml:space="preserve">not only </w:t>
            </w:r>
            <w:r w:rsidRPr="00E15C15">
              <w:rPr>
                <w:rFonts w:ascii="Roboto" w:hAnsi="Roboto" w:cs="Segoe UI"/>
                <w:b/>
                <w:color w:val="000000" w:themeColor="text1"/>
                <w:sz w:val="24"/>
              </w:rPr>
              <w:t>intellectual property rights into value, but also by converting intellectual property in the broader sense, including things such as brands and data, into value.</w:t>
            </w:r>
          </w:p>
        </w:tc>
      </w:tr>
    </w:tbl>
    <w:p w14:paraId="091DA7C4" w14:textId="6609CA38" w:rsidR="00A774EB" w:rsidRPr="00E15C15" w:rsidRDefault="00A774EB" w:rsidP="00A774EB">
      <w:pPr>
        <w:rPr>
          <w:rFonts w:ascii="Roboto" w:hAnsi="Roboto"/>
          <w:color w:val="000000" w:themeColor="text1"/>
        </w:rPr>
      </w:pPr>
    </w:p>
    <w:p w14:paraId="6B49EB2F" w14:textId="65E3F6C1" w:rsidR="00A774EB" w:rsidRPr="00E15C15" w:rsidRDefault="00A774EB" w:rsidP="00A774EB">
      <w:pPr>
        <w:rPr>
          <w:rFonts w:ascii="Roboto" w:hAnsi="Roboto" w:cstheme="minorBidi"/>
          <w:color w:val="000000" w:themeColor="text1"/>
          <w:kern w:val="2"/>
          <w:sz w:val="21"/>
          <w:szCs w:val="22"/>
        </w:rPr>
      </w:pPr>
    </w:p>
    <w:p w14:paraId="2A88FC87" w14:textId="35ACDD9B" w:rsidR="00874CB7" w:rsidRPr="00E15C15" w:rsidRDefault="00874CB7" w:rsidP="00A774EB">
      <w:pPr>
        <w:rPr>
          <w:rFonts w:ascii="Roboto" w:hAnsi="Roboto" w:cstheme="minorBidi"/>
          <w:color w:val="000000" w:themeColor="text1"/>
          <w:kern w:val="2"/>
          <w:sz w:val="21"/>
          <w:szCs w:val="22"/>
        </w:rPr>
      </w:pPr>
    </w:p>
    <w:p w14:paraId="176F2715" w14:textId="03586D78" w:rsidR="007C1A11" w:rsidRPr="00E15C15" w:rsidRDefault="007C1A11" w:rsidP="00A774EB">
      <w:pPr>
        <w:rPr>
          <w:rFonts w:ascii="Roboto" w:hAnsi="Roboto" w:cstheme="minorBidi"/>
          <w:color w:val="000000" w:themeColor="text1"/>
          <w:kern w:val="2"/>
          <w:sz w:val="21"/>
          <w:szCs w:val="22"/>
        </w:rPr>
      </w:pPr>
    </w:p>
    <w:p w14:paraId="65CB6910" w14:textId="59BE63DB" w:rsidR="00874CB7" w:rsidRPr="00E15C15" w:rsidRDefault="00874CB7" w:rsidP="00A774EB">
      <w:pPr>
        <w:rPr>
          <w:rFonts w:ascii="Roboto" w:hAnsi="Roboto" w:cstheme="minorBidi"/>
          <w:color w:val="000000" w:themeColor="text1"/>
          <w:kern w:val="2"/>
          <w:sz w:val="21"/>
          <w:szCs w:val="22"/>
        </w:rPr>
      </w:pPr>
    </w:p>
    <w:p w14:paraId="3E5CB541" w14:textId="6C7AC200" w:rsidR="00147437" w:rsidRDefault="00147437" w:rsidP="00EF48D2">
      <w:pPr>
        <w:ind w:firstLineChars="100" w:firstLine="200"/>
        <w:jc w:val="left"/>
        <w:rPr>
          <w:rFonts w:ascii="Roboto" w:hAnsi="Roboto" w:cs="Segoe UI"/>
          <w:color w:val="000000" w:themeColor="text1"/>
        </w:rPr>
      </w:pPr>
    </w:p>
    <w:p w14:paraId="0BEDDDD8" w14:textId="5AF2537B" w:rsidR="0054595B" w:rsidRDefault="00DF360C" w:rsidP="004805B3">
      <w:pPr>
        <w:jc w:val="left"/>
        <w:rPr>
          <w:rFonts w:ascii="Roboto" w:eastAsia="メイリオ" w:hAnsi="Roboto" w:cs="Segoe UI"/>
          <w:color w:val="000000" w:themeColor="text1"/>
          <w:sz w:val="21"/>
          <w:szCs w:val="21"/>
        </w:rPr>
      </w:pPr>
      <w:r w:rsidRPr="00E15C15">
        <w:rPr>
          <w:rFonts w:ascii="Roboto" w:hAnsi="Roboto" w:cs="Segoe UI"/>
          <w:color w:val="000000" w:themeColor="text1"/>
          <w:sz w:val="21"/>
          <w:szCs w:val="21"/>
        </w:rPr>
        <w:t xml:space="preserve">To achieve this mission, we in </w:t>
      </w:r>
      <w:bookmarkStart w:id="19" w:name="_Hlk109652998"/>
      <w:r w:rsidRPr="00E15C15">
        <w:rPr>
          <w:rFonts w:ascii="Roboto" w:hAnsi="Roboto" w:cs="Segoe UI"/>
          <w:color w:val="000000" w:themeColor="text1"/>
          <w:sz w:val="21"/>
          <w:szCs w:val="21"/>
        </w:rPr>
        <w:t>Seiko Epson</w:t>
      </w:r>
      <w:r w:rsidR="00E0426F">
        <w:rPr>
          <w:rFonts w:ascii="Roboto" w:hAnsi="Roboto" w:cs="Segoe UI"/>
          <w:color w:val="000000" w:themeColor="text1"/>
          <w:sz w:val="21"/>
          <w:szCs w:val="21"/>
        </w:rPr>
        <w:t>’s</w:t>
      </w:r>
      <w:r w:rsidRPr="00E15C15">
        <w:rPr>
          <w:rFonts w:ascii="Roboto" w:hAnsi="Roboto" w:cs="Segoe UI"/>
          <w:color w:val="000000" w:themeColor="text1"/>
          <w:sz w:val="21"/>
          <w:szCs w:val="21"/>
        </w:rPr>
        <w:t xml:space="preserve"> Intellectual Property Division</w:t>
      </w:r>
      <w:bookmarkEnd w:id="19"/>
      <w:r w:rsidRPr="00E15C15">
        <w:rPr>
          <w:rFonts w:ascii="Roboto" w:hAnsi="Roboto" w:cs="Segoe UI"/>
          <w:color w:val="000000" w:themeColor="text1"/>
          <w:sz w:val="21"/>
          <w:szCs w:val="21"/>
        </w:rPr>
        <w:t xml:space="preserve"> are emphasizing proactive intellectual property (IP) activities.</w:t>
      </w:r>
      <w:r w:rsidRPr="00E15C15">
        <w:rPr>
          <w:rFonts w:ascii="Roboto" w:eastAsia="メイリオ" w:hAnsi="Roboto" w:cs="Segoe UI"/>
          <w:color w:val="000000" w:themeColor="text1"/>
          <w:sz w:val="21"/>
          <w:szCs w:val="21"/>
        </w:rPr>
        <w:t xml:space="preserve"> </w:t>
      </w:r>
    </w:p>
    <w:p w14:paraId="39C583E3" w14:textId="7288E4A9" w:rsidR="00DF360C" w:rsidRPr="00E15C15" w:rsidRDefault="00DF360C" w:rsidP="004805B3">
      <w:pPr>
        <w:jc w:val="left"/>
        <w:rPr>
          <w:rFonts w:ascii="Roboto" w:eastAsia="メイリオ" w:hAnsi="Roboto" w:cs="Segoe UI"/>
          <w:color w:val="000000" w:themeColor="text1"/>
          <w:sz w:val="21"/>
          <w:szCs w:val="21"/>
        </w:rPr>
      </w:pPr>
      <w:r w:rsidRPr="00E15C15">
        <w:rPr>
          <w:rFonts w:ascii="Roboto" w:eastAsia="メイリオ" w:hAnsi="Roboto" w:cs="Segoe UI"/>
          <w:color w:val="000000" w:themeColor="text1"/>
          <w:sz w:val="21"/>
          <w:szCs w:val="21"/>
        </w:rPr>
        <w:t>So, r</w:t>
      </w:r>
      <w:r w:rsidRPr="00E15C15">
        <w:rPr>
          <w:rFonts w:ascii="Roboto" w:hAnsi="Roboto" w:cs="Segoe UI"/>
          <w:color w:val="000000" w:themeColor="text1"/>
          <w:sz w:val="21"/>
          <w:szCs w:val="21"/>
        </w:rPr>
        <w:t xml:space="preserve">ather than reactively </w:t>
      </w:r>
      <w:r w:rsidR="00452A39" w:rsidRPr="00E15C15">
        <w:rPr>
          <w:rFonts w:ascii="Roboto" w:hAnsi="Roboto" w:cs="Segoe UI"/>
          <w:color w:val="000000" w:themeColor="text1"/>
          <w:sz w:val="21"/>
          <w:szCs w:val="21"/>
        </w:rPr>
        <w:t>us</w:t>
      </w:r>
      <w:r w:rsidR="00452A39">
        <w:rPr>
          <w:rFonts w:ascii="Roboto" w:hAnsi="Roboto" w:cs="Segoe UI"/>
          <w:color w:val="000000" w:themeColor="text1"/>
          <w:sz w:val="21"/>
          <w:szCs w:val="21"/>
        </w:rPr>
        <w:t>ing</w:t>
      </w:r>
      <w:r w:rsidR="00452A39" w:rsidRPr="00E15C15">
        <w:rPr>
          <w:rFonts w:ascii="Roboto" w:hAnsi="Roboto" w:cs="Segoe UI"/>
          <w:color w:val="000000" w:themeColor="text1"/>
          <w:sz w:val="21"/>
          <w:szCs w:val="21"/>
        </w:rPr>
        <w:t xml:space="preserve"> </w:t>
      </w:r>
      <w:r w:rsidRPr="00E15C15">
        <w:rPr>
          <w:rFonts w:ascii="Roboto" w:hAnsi="Roboto" w:cs="Segoe UI"/>
          <w:color w:val="000000" w:themeColor="text1"/>
          <w:sz w:val="21"/>
          <w:szCs w:val="21"/>
        </w:rPr>
        <w:t>our intellectual property rights to block third parties from exercising rights, we proactively position ourselves to respond to potential future intellectual property issues by obtaining and actively using intellectual property rights in anticipation of future business.</w:t>
      </w:r>
    </w:p>
    <w:p w14:paraId="69616857" w14:textId="77777777" w:rsidR="00DF360C" w:rsidRPr="00E15C15" w:rsidRDefault="00DF360C" w:rsidP="00DF360C">
      <w:pPr>
        <w:jc w:val="left"/>
        <w:rPr>
          <w:rFonts w:ascii="Roboto" w:eastAsia="メイリオ" w:hAnsi="Roboto" w:cs="Segoe UI"/>
          <w:color w:val="000000" w:themeColor="text1"/>
        </w:rPr>
      </w:pPr>
    </w:p>
    <w:p w14:paraId="58ECB961" w14:textId="7A911E57" w:rsidR="00DF360C" w:rsidRDefault="00DF360C" w:rsidP="004805B3">
      <w:pPr>
        <w:ind w:leftChars="2764" w:left="5528"/>
        <w:jc w:val="left"/>
        <w:rPr>
          <w:rFonts w:ascii="Roboto" w:hAnsi="Roboto" w:cs="Segoe UI"/>
          <w:sz w:val="21"/>
          <w:szCs w:val="21"/>
        </w:rPr>
      </w:pPr>
      <w:r w:rsidRPr="00E15C15">
        <w:rPr>
          <w:rFonts w:ascii="Roboto" w:hAnsi="Roboto" w:cs="Segoe UI"/>
          <w:sz w:val="21"/>
          <w:szCs w:val="21"/>
        </w:rPr>
        <w:t>In addition, we are concentrating on three areas to achieve level 5 in the IP activity value hierarchy shown on the left.</w:t>
      </w:r>
    </w:p>
    <w:p w14:paraId="27AB1A36" w14:textId="77777777" w:rsidR="00592FD0" w:rsidRPr="00E15C15" w:rsidRDefault="00592FD0" w:rsidP="00EF48D2">
      <w:pPr>
        <w:ind w:firstLineChars="100" w:firstLine="210"/>
        <w:jc w:val="left"/>
        <w:rPr>
          <w:rFonts w:ascii="Roboto" w:eastAsia="メイリオ" w:hAnsi="Roboto" w:cs="Segoe UI"/>
          <w:color w:val="auto"/>
          <w:sz w:val="21"/>
          <w:szCs w:val="21"/>
        </w:rPr>
      </w:pPr>
    </w:p>
    <w:p w14:paraId="0C90AE09" w14:textId="2A3031A2" w:rsidR="00DF360C" w:rsidRPr="00E15C15" w:rsidRDefault="00DF360C" w:rsidP="00592FD0">
      <w:pPr>
        <w:ind w:leftChars="2757" w:left="5812" w:hangingChars="142" w:hanging="298"/>
        <w:jc w:val="left"/>
        <w:rPr>
          <w:rFonts w:ascii="Roboto" w:eastAsia="メイリオ" w:hAnsi="Roboto" w:cs="Segoe UI"/>
          <w:color w:val="000000" w:themeColor="text1"/>
          <w:sz w:val="21"/>
          <w:szCs w:val="21"/>
        </w:rPr>
      </w:pPr>
      <w:r w:rsidRPr="00E15C15">
        <w:rPr>
          <w:rFonts w:ascii="Roboto" w:hAnsi="Roboto" w:cs="Segoe UI"/>
          <w:sz w:val="21"/>
          <w:szCs w:val="21"/>
        </w:rPr>
        <w:t>(1)</w:t>
      </w:r>
      <w:r w:rsidRPr="00E15C15">
        <w:rPr>
          <w:rFonts w:ascii="Roboto" w:hAnsi="Roboto" w:cs="Segoe UI"/>
          <w:sz w:val="21"/>
          <w:szCs w:val="21"/>
        </w:rPr>
        <w:tab/>
      </w:r>
      <w:r w:rsidR="007921DA" w:rsidRPr="00E15C15">
        <w:rPr>
          <w:rFonts w:ascii="Roboto" w:hAnsi="Roboto" w:cs="Segoe UI"/>
          <w:sz w:val="21"/>
          <w:szCs w:val="21"/>
        </w:rPr>
        <w:t xml:space="preserve">Envision the future landscape from data analyzed </w:t>
      </w:r>
      <w:r w:rsidR="006B452B">
        <w:rPr>
          <w:rFonts w:ascii="Roboto" w:hAnsi="Roboto" w:cs="Segoe UI"/>
          <w:sz w:val="21"/>
          <w:szCs w:val="21"/>
        </w:rPr>
        <w:t>using an</w:t>
      </w:r>
      <w:r w:rsidR="007921DA" w:rsidRPr="00E15C15">
        <w:rPr>
          <w:rFonts w:ascii="Roboto" w:hAnsi="Roboto" w:cs="Segoe UI"/>
          <w:sz w:val="21"/>
          <w:szCs w:val="21"/>
        </w:rPr>
        <w:t xml:space="preserve"> IP landscape</w:t>
      </w:r>
      <w:r w:rsidR="006B452B">
        <w:rPr>
          <w:rFonts w:ascii="Roboto" w:hAnsi="Roboto" w:cs="Segoe UI"/>
          <w:sz w:val="21"/>
          <w:szCs w:val="21"/>
        </w:rPr>
        <w:t>, which</w:t>
      </w:r>
      <w:r w:rsidR="007921DA" w:rsidRPr="00E15C15">
        <w:rPr>
          <w:rFonts w:ascii="Roboto" w:hAnsi="Roboto" w:cs="Segoe UI"/>
          <w:sz w:val="21"/>
          <w:szCs w:val="21"/>
        </w:rPr>
        <w:t xml:space="preserve"> associates various information with intellectual property information</w:t>
      </w:r>
      <w:r w:rsidRPr="00E15C15">
        <w:rPr>
          <w:rFonts w:ascii="Roboto" w:hAnsi="Roboto" w:cs="Segoe UI"/>
          <w:sz w:val="21"/>
          <w:szCs w:val="21"/>
        </w:rPr>
        <w:t>, and proactively</w:t>
      </w:r>
      <w:r w:rsidRPr="00E15C15">
        <w:rPr>
          <w:rFonts w:ascii="Roboto" w:hAnsi="Roboto" w:cs="Segoe UI"/>
          <w:color w:val="000000" w:themeColor="text1"/>
          <w:sz w:val="21"/>
          <w:szCs w:val="21"/>
        </w:rPr>
        <w:t xml:space="preserve"> make proposals related to the creation of innovations.</w:t>
      </w:r>
    </w:p>
    <w:p w14:paraId="2571430C" w14:textId="3715C652" w:rsidR="00DF360C" w:rsidRPr="00E15C15" w:rsidRDefault="00DF360C" w:rsidP="00592FD0">
      <w:pPr>
        <w:ind w:leftChars="2757" w:left="5812" w:hangingChars="142" w:hanging="298"/>
        <w:jc w:val="left"/>
        <w:rPr>
          <w:rFonts w:ascii="Roboto" w:eastAsia="メイリオ" w:hAnsi="Roboto" w:cs="Segoe UI"/>
          <w:color w:val="000000" w:themeColor="text1"/>
          <w:sz w:val="21"/>
          <w:szCs w:val="21"/>
        </w:rPr>
      </w:pPr>
      <w:r w:rsidRPr="00E15C15">
        <w:rPr>
          <w:rFonts w:ascii="Roboto" w:hAnsi="Roboto" w:cs="Segoe UI"/>
          <w:color w:val="000000" w:themeColor="text1"/>
          <w:sz w:val="21"/>
          <w:szCs w:val="21"/>
        </w:rPr>
        <w:t>(2)</w:t>
      </w:r>
      <w:r w:rsidRPr="00E15C15">
        <w:rPr>
          <w:rFonts w:ascii="Roboto" w:hAnsi="Roboto" w:cs="Segoe UI"/>
          <w:color w:val="000000" w:themeColor="text1"/>
          <w:sz w:val="21"/>
          <w:szCs w:val="21"/>
        </w:rPr>
        <w:tab/>
        <w:t xml:space="preserve">Provide strong </w:t>
      </w:r>
      <w:r w:rsidR="008176C7">
        <w:rPr>
          <w:rFonts w:ascii="Roboto" w:hAnsi="Roboto" w:cs="Segoe UI"/>
          <w:color w:val="000000" w:themeColor="text1"/>
          <w:sz w:val="21"/>
          <w:szCs w:val="21"/>
        </w:rPr>
        <w:t xml:space="preserve">contract </w:t>
      </w:r>
      <w:proofErr w:type="gramStart"/>
      <w:r w:rsidRPr="00E15C15">
        <w:rPr>
          <w:rFonts w:ascii="Roboto" w:hAnsi="Roboto" w:cs="Segoe UI"/>
          <w:color w:val="000000" w:themeColor="text1"/>
          <w:sz w:val="21"/>
          <w:szCs w:val="21"/>
        </w:rPr>
        <w:t>support  for</w:t>
      </w:r>
      <w:proofErr w:type="gramEnd"/>
      <w:r w:rsidRPr="00E15C15">
        <w:rPr>
          <w:rFonts w:ascii="Roboto" w:hAnsi="Roboto" w:cs="Segoe UI"/>
          <w:color w:val="000000" w:themeColor="text1"/>
          <w:sz w:val="21"/>
          <w:szCs w:val="21"/>
        </w:rPr>
        <w:t xml:space="preserve"> collaboration with third parties to facilitate co-creation activities with startups, companies in other industries, and universities.</w:t>
      </w:r>
    </w:p>
    <w:p w14:paraId="44CF40C5" w14:textId="06BD121F" w:rsidR="00A34B5B" w:rsidRDefault="00DF360C" w:rsidP="00592FD0">
      <w:pPr>
        <w:ind w:leftChars="2757" w:left="5812" w:hangingChars="142" w:hanging="298"/>
        <w:jc w:val="left"/>
        <w:rPr>
          <w:rFonts w:ascii="Roboto" w:hAnsi="Roboto" w:cs="Segoe UI"/>
          <w:color w:val="000000" w:themeColor="text1"/>
          <w:sz w:val="21"/>
          <w:szCs w:val="21"/>
        </w:rPr>
      </w:pPr>
      <w:r w:rsidRPr="00E15C15">
        <w:rPr>
          <w:rFonts w:ascii="Roboto" w:hAnsi="Roboto" w:cs="Segoe UI"/>
          <w:color w:val="000000" w:themeColor="text1"/>
          <w:sz w:val="21"/>
          <w:szCs w:val="21"/>
        </w:rPr>
        <w:t>(3)</w:t>
      </w:r>
      <w:r w:rsidRPr="00E15C15">
        <w:rPr>
          <w:rFonts w:ascii="Roboto" w:hAnsi="Roboto" w:cs="Segoe UI"/>
          <w:color w:val="000000" w:themeColor="text1"/>
          <w:sz w:val="21"/>
          <w:szCs w:val="21"/>
        </w:rPr>
        <w:tab/>
        <w:t>Contribute to an increase in brand value by protecting technologies, designs, and names that are tied to brand identity through a mix of intellectual properties (patent rights, design rights, trademark rights, and copyrights).</w:t>
      </w:r>
    </w:p>
    <w:p w14:paraId="1E6CD1A8" w14:textId="77777777" w:rsidR="008D3DBA" w:rsidRDefault="008D3DBA" w:rsidP="00592FD0">
      <w:pPr>
        <w:ind w:leftChars="2757" w:left="5812" w:hangingChars="142" w:hanging="298"/>
        <w:jc w:val="left"/>
        <w:rPr>
          <w:rFonts w:ascii="Roboto" w:hAnsi="Roboto" w:cs="Segoe UI"/>
          <w:color w:val="000000" w:themeColor="text1"/>
          <w:sz w:val="21"/>
          <w:szCs w:val="21"/>
        </w:rPr>
      </w:pPr>
    </w:p>
    <w:p w14:paraId="5D346E74" w14:textId="77777777" w:rsidR="00A34B5B" w:rsidRDefault="00A34B5B" w:rsidP="00A34B5B">
      <w:pPr>
        <w:jc w:val="left"/>
        <w:rPr>
          <w:rFonts w:ascii="Roboto" w:hAnsi="Roboto" w:cs="Segoe UI"/>
          <w:color w:val="000000" w:themeColor="text1"/>
          <w:sz w:val="21"/>
          <w:szCs w:val="21"/>
        </w:rPr>
      </w:pPr>
    </w:p>
    <w:p w14:paraId="0525EA8C" w14:textId="309A2803" w:rsidR="00E15C15" w:rsidRDefault="00416D4C" w:rsidP="004805B3">
      <w:pPr>
        <w:jc w:val="left"/>
        <w:rPr>
          <w:rFonts w:ascii="Roboto" w:hAnsi="Roboto" w:cs="Segoe UI"/>
          <w:color w:val="000000" w:themeColor="text1"/>
          <w:sz w:val="21"/>
          <w:szCs w:val="21"/>
        </w:rPr>
      </w:pPr>
      <w:del w:id="20" w:author="Timothy Smith" w:date="2022-08-09T10:31:00Z">
        <w:r w:rsidDel="003960B7">
          <w:rPr>
            <w:rFonts w:ascii="Roboto" w:hAnsi="Roboto" w:cs="Segoe UI"/>
            <w:color w:val="000000" w:themeColor="text1"/>
            <w:sz w:val="21"/>
            <w:szCs w:val="21"/>
          </w:rPr>
          <w:delText xml:space="preserve">By these activities, </w:delText>
        </w:r>
      </w:del>
      <w:ins w:id="21" w:author="Timothy Smith" w:date="2022-08-09T10:32:00Z">
        <w:r w:rsidR="003960B7">
          <w:rPr>
            <w:rFonts w:ascii="Roboto" w:hAnsi="Roboto" w:cs="Segoe UI"/>
            <w:color w:val="000000" w:themeColor="text1"/>
            <w:sz w:val="21"/>
            <w:szCs w:val="21"/>
          </w:rPr>
          <w:t xml:space="preserve">We at </w:t>
        </w:r>
      </w:ins>
      <w:r w:rsidRPr="00F16D49">
        <w:rPr>
          <w:rFonts w:ascii="Roboto" w:hAnsi="Roboto" w:cs="Segoe UI"/>
          <w:color w:val="000000" w:themeColor="text1"/>
          <w:sz w:val="21"/>
          <w:szCs w:val="21"/>
        </w:rPr>
        <w:t xml:space="preserve">Epson’s Intellectual Property Division </w:t>
      </w:r>
      <w:ins w:id="22" w:author="Timothy Smith" w:date="2022-08-09T10:35:00Z">
        <w:r w:rsidR="003960B7" w:rsidRPr="003960B7">
          <w:rPr>
            <w:rFonts w:ascii="Roboto" w:hAnsi="Roboto" w:cs="Segoe UI"/>
            <w:color w:val="000000" w:themeColor="text1"/>
            <w:sz w:val="21"/>
            <w:szCs w:val="21"/>
          </w:rPr>
          <w:t xml:space="preserve"> contribute</w:t>
        </w:r>
      </w:ins>
      <w:ins w:id="23" w:author="Timothy Smith" w:date="2022-08-09T10:33:00Z">
        <w:r w:rsidR="003960B7" w:rsidRPr="003960B7">
          <w:rPr>
            <w:rFonts w:ascii="Roboto" w:hAnsi="Roboto" w:cs="Segoe UI"/>
            <w:color w:val="000000" w:themeColor="text1"/>
            <w:sz w:val="21"/>
            <w:szCs w:val="21"/>
          </w:rPr>
          <w:t xml:space="preserve"> to the achievement of Epson 25 Renewed and</w:t>
        </w:r>
      </w:ins>
      <w:ins w:id="24" w:author="Timothy Smith" w:date="2022-08-09T10:34:00Z">
        <w:r w:rsidR="003960B7">
          <w:rPr>
            <w:rFonts w:ascii="Roboto" w:hAnsi="Roboto" w:cs="Segoe UI"/>
            <w:color w:val="000000" w:themeColor="text1"/>
            <w:sz w:val="21"/>
            <w:szCs w:val="21"/>
          </w:rPr>
          <w:t xml:space="preserve"> </w:t>
        </w:r>
      </w:ins>
      <w:ins w:id="25" w:author="Timothy Smith" w:date="2022-08-09T10:35:00Z">
        <w:r w:rsidR="003960B7">
          <w:rPr>
            <w:rFonts w:ascii="Roboto" w:hAnsi="Roboto" w:cs="Segoe UI"/>
            <w:color w:val="000000" w:themeColor="text1"/>
            <w:sz w:val="21"/>
            <w:szCs w:val="21"/>
          </w:rPr>
          <w:t xml:space="preserve">to the </w:t>
        </w:r>
      </w:ins>
      <w:ins w:id="26" w:author="Timothy Smith" w:date="2022-08-09T10:34:00Z">
        <w:r w:rsidR="003960B7">
          <w:rPr>
            <w:rFonts w:ascii="Roboto" w:hAnsi="Roboto" w:cs="Segoe UI"/>
            <w:color w:val="000000" w:themeColor="text1"/>
            <w:sz w:val="21"/>
            <w:szCs w:val="21"/>
          </w:rPr>
          <w:t>realization of</w:t>
        </w:r>
      </w:ins>
      <w:ins w:id="27" w:author="Timothy Smith" w:date="2022-08-09T10:33:00Z">
        <w:r w:rsidR="003960B7" w:rsidRPr="003960B7">
          <w:rPr>
            <w:rFonts w:ascii="Roboto" w:hAnsi="Roboto" w:cs="Segoe UI"/>
            <w:color w:val="000000" w:themeColor="text1"/>
            <w:sz w:val="21"/>
            <w:szCs w:val="21"/>
          </w:rPr>
          <w:t xml:space="preserve"> our purpose by executing strategies based on these missions.</w:t>
        </w:r>
      </w:ins>
      <w:del w:id="28" w:author="murakami" w:date="2022-08-09T10:21:00Z">
        <w:r w:rsidR="00A34B5B" w:rsidRPr="00F16D49" w:rsidDel="00E30707">
          <w:rPr>
            <w:rFonts w:ascii="Roboto" w:hAnsi="Roboto" w:cs="Segoe UI"/>
            <w:color w:val="000000" w:themeColor="text1"/>
            <w:sz w:val="21"/>
            <w:szCs w:val="21"/>
          </w:rPr>
          <w:delText>E</w:delText>
        </w:r>
        <w:r w:rsidR="00A34B5B" w:rsidDel="00E30707">
          <w:rPr>
            <w:rFonts w:ascii="Roboto" w:hAnsi="Roboto"/>
            <w:color w:val="4D4D4D"/>
            <w:sz w:val="21"/>
            <w:szCs w:val="21"/>
            <w:shd w:val="clear" w:color="auto" w:fill="FFFFFF"/>
          </w:rPr>
          <w:delText>pson</w:delText>
        </w:r>
      </w:del>
      <w:del w:id="29" w:author="Timothy Smith" w:date="2022-08-09T10:33:00Z">
        <w:r w:rsidR="00A34B5B" w:rsidDel="003960B7">
          <w:rPr>
            <w:rFonts w:ascii="Roboto" w:hAnsi="Roboto"/>
            <w:color w:val="4D4D4D"/>
            <w:sz w:val="21"/>
            <w:szCs w:val="21"/>
            <w:shd w:val="clear" w:color="auto" w:fill="FFFFFF"/>
          </w:rPr>
          <w:delText xml:space="preserve"> </w:delText>
        </w:r>
        <w:r w:rsidDel="003960B7">
          <w:rPr>
            <w:rFonts w:ascii="Roboto" w:hAnsi="Roboto"/>
            <w:color w:val="4D4D4D"/>
            <w:sz w:val="21"/>
            <w:szCs w:val="21"/>
            <w:shd w:val="clear" w:color="auto" w:fill="FFFFFF"/>
          </w:rPr>
          <w:delText xml:space="preserve">is </w:delText>
        </w:r>
        <w:r w:rsidDel="003960B7">
          <w:rPr>
            <w:rFonts w:ascii="Roboto" w:hAnsi="Roboto"/>
            <w:color w:val="4D4D4D"/>
            <w:sz w:val="21"/>
            <w:szCs w:val="21"/>
            <w:shd w:val="clear" w:color="auto" w:fill="FFFFFF"/>
          </w:rPr>
          <w:lastRenderedPageBreak/>
          <w:delText xml:space="preserve">pursuing the </w:delText>
        </w:r>
        <w:r w:rsidR="00A34B5B" w:rsidDel="003960B7">
          <w:rPr>
            <w:rFonts w:ascii="Roboto" w:hAnsi="Roboto"/>
            <w:color w:val="4D4D4D"/>
            <w:sz w:val="21"/>
            <w:szCs w:val="21"/>
            <w:shd w:val="clear" w:color="auto" w:fill="FFFFFF"/>
          </w:rPr>
          <w:delText>aspirational goal of achieving sustainability and enriching communities</w:delText>
        </w:r>
      </w:del>
      <w:r w:rsidR="00E15C15">
        <w:rPr>
          <w:rFonts w:ascii="Roboto" w:hAnsi="Roboto" w:cs="Segoe UI"/>
          <w:color w:val="000000" w:themeColor="text1"/>
          <w:sz w:val="21"/>
          <w:szCs w:val="21"/>
        </w:rPr>
        <w:br w:type="page"/>
      </w:r>
    </w:p>
    <w:p w14:paraId="395CA803" w14:textId="5939CBAC" w:rsidR="00DF360C" w:rsidRPr="00E15C15" w:rsidRDefault="00E15C15" w:rsidP="00DF360C">
      <w:pPr>
        <w:ind w:leftChars="1559" w:left="3402" w:hangingChars="142" w:hanging="284"/>
        <w:jc w:val="left"/>
        <w:rPr>
          <w:rFonts w:ascii="Roboto" w:eastAsia="メイリオ" w:hAnsi="Roboto" w:cs="Segoe UI"/>
          <w:color w:val="000000" w:themeColor="text1"/>
          <w:sz w:val="21"/>
          <w:szCs w:val="21"/>
        </w:rPr>
      </w:pPr>
      <w:r w:rsidRPr="00592FD0">
        <w:rPr>
          <w:rFonts w:ascii="Roboto" w:eastAsia="メイリオ" w:hAnsi="Roboto" w:cs="ＭＳ Ｐゴシック"/>
          <w:noProof/>
          <w:color w:val="333333"/>
          <w:szCs w:val="21"/>
        </w:rPr>
        <w:lastRenderedPageBreak/>
        <mc:AlternateContent>
          <mc:Choice Requires="wps">
            <w:drawing>
              <wp:anchor distT="0" distB="0" distL="114300" distR="114300" simplePos="0" relativeHeight="251658252" behindDoc="0" locked="0" layoutInCell="1" allowOverlap="1" wp14:anchorId="02873024" wp14:editId="187BEBD2">
                <wp:simplePos x="0" y="0"/>
                <wp:positionH relativeFrom="column">
                  <wp:posOffset>-498475</wp:posOffset>
                </wp:positionH>
                <wp:positionV relativeFrom="paragraph">
                  <wp:posOffset>-443230</wp:posOffset>
                </wp:positionV>
                <wp:extent cx="2633913" cy="371976"/>
                <wp:effectExtent l="19050" t="19050" r="33655" b="66675"/>
                <wp:wrapNone/>
                <wp:docPr id="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3913" cy="371976"/>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14:paraId="3E2A1B61" w14:textId="77777777" w:rsidR="00DF360C" w:rsidRPr="000F4DF5" w:rsidRDefault="00DF360C" w:rsidP="00DF360C">
                            <w:pPr>
                              <w:jc w:val="center"/>
                              <w:rPr>
                                <w:rFonts w:ascii="Segoe UI" w:hAnsi="Segoe UI" w:cs="Segoe UI"/>
                                <w:sz w:val="28"/>
                                <w:szCs w:val="28"/>
                              </w:rPr>
                            </w:pPr>
                            <w:r w:rsidRPr="000F4DF5">
                              <w:rPr>
                                <w:rFonts w:ascii="Segoe UI" w:hAnsi="Segoe UI" w:cs="Segoe UI"/>
                                <w:sz w:val="28"/>
                                <w:szCs w:val="18"/>
                              </w:rPr>
                              <w:t>Intellectual Property Strategy</w:t>
                            </w:r>
                          </w:p>
                          <w:p w14:paraId="0EBF0D41" w14:textId="37C29064" w:rsidR="00A774EB" w:rsidRPr="00A774EB" w:rsidRDefault="00A774EB" w:rsidP="00A774EB">
                            <w:pPr>
                              <w:jc w:val="center"/>
                              <w:rPr>
                                <w:sz w:val="32"/>
                                <w:szCs w:val="32"/>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73024" id="Text Box 27" o:spid="_x0000_s1027" type="#_x0000_t202" style="position:absolute;left:0;text-align:left;margin-left:-39.25pt;margin-top:-34.9pt;width:207.4pt;height:29.3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" fillcolor="#4bacc6 [3208]" strokecolor="#f2f2f2 [3041]" strokeweight="3pt">
                <v:shadow on="t" color="#205867 [1608]" opacity=".5" offset="1pt"/>
                <v:textbox inset="5.85pt,.7pt,5.85pt,.7pt">
                  <w:txbxContent>
                    <w:p w14:paraId="3E2A1B61" w14:textId="77777777" w:rsidR="00DF360C" w:rsidRPr="000F4DF5" w:rsidRDefault="00DF360C" w:rsidP="00DF360C">
                      <w:pPr>
                        <w:jc w:val="center"/>
                        <w:rPr>
                          <w:rFonts w:ascii="Segoe UI" w:hAnsi="Segoe UI" w:cs="Segoe UI"/>
                          <w:sz w:val="28"/>
                          <w:szCs w:val="28"/>
                        </w:rPr>
                      </w:pPr>
                      <w:r w:rsidRPr="000F4DF5">
                        <w:rPr>
                          <w:rFonts w:ascii="Segoe UI" w:hAnsi="Segoe UI" w:cs="Segoe UI"/>
                          <w:sz w:val="28"/>
                          <w:szCs w:val="18"/>
                        </w:rPr>
                        <w:t>Intellectual Property Strategy</w:t>
                      </w:r>
                    </w:p>
                    <w:p w14:paraId="0EBF0D41" w14:textId="37C29064" w:rsidR="00A774EB" w:rsidRPr="00A774EB" w:rsidRDefault="00A774EB" w:rsidP="00A774EB">
                      <w:pPr>
                        <w:jc w:val="center"/>
                        <w:rPr>
                          <w:sz w:val="32"/>
                          <w:szCs w:val="32"/>
                        </w:rPr>
                      </w:pPr>
                    </w:p>
                  </w:txbxContent>
                </v:textbox>
              </v:shape>
            </w:pict>
          </mc:Fallback>
        </mc:AlternateContent>
      </w:r>
    </w:p>
    <w:p w14:paraId="0C9F0389" w14:textId="69FAE541" w:rsidR="00097B7B" w:rsidRPr="00592FD0" w:rsidRDefault="00097B7B" w:rsidP="00A774EB">
      <w:pPr>
        <w:rPr>
          <w:rFonts w:ascii="Roboto" w:hAnsi="Roboto"/>
          <w:color w:val="000000" w:themeColor="text1"/>
        </w:rPr>
      </w:pPr>
    </w:p>
    <w:p w14:paraId="7DB23267" w14:textId="77777777" w:rsidR="00DF360C" w:rsidRPr="00592FD0" w:rsidRDefault="00DF360C" w:rsidP="00DF360C">
      <w:pPr>
        <w:widowControl/>
        <w:snapToGrid w:val="0"/>
        <w:spacing w:before="195" w:after="100" w:afterAutospacing="1"/>
        <w:jc w:val="left"/>
        <w:rPr>
          <w:rFonts w:ascii="Roboto" w:hAnsi="Roboto" w:cs="Segoe UI"/>
          <w:b/>
          <w:sz w:val="36"/>
        </w:rPr>
      </w:pPr>
      <w:r w:rsidRPr="00592FD0">
        <w:rPr>
          <w:rFonts w:ascii="Roboto" w:hAnsi="Roboto" w:cs="Segoe UI"/>
          <w:b/>
          <w:sz w:val="36"/>
        </w:rPr>
        <w:t>Epson’s Intellectual Property Strategy</w:t>
      </w:r>
    </w:p>
    <w:p w14:paraId="44CE2B74" w14:textId="24B4FD27" w:rsidR="00642F64" w:rsidRPr="00592FD0" w:rsidRDefault="00642F64" w:rsidP="004805B3">
      <w:pPr>
        <w:widowControl/>
        <w:snapToGrid w:val="0"/>
        <w:spacing w:before="195" w:after="100" w:afterAutospacing="1"/>
        <w:jc w:val="left"/>
        <w:rPr>
          <w:rFonts w:ascii="Roboto" w:eastAsia="メイリオ" w:hAnsi="Roboto" w:cs="Segoe UI"/>
          <w:color w:val="333333"/>
          <w:sz w:val="22"/>
          <w:szCs w:val="22"/>
        </w:rPr>
      </w:pPr>
      <w:r w:rsidRPr="00592FD0">
        <w:rPr>
          <w:rFonts w:ascii="Roboto" w:hAnsi="Roboto" w:cs="Segoe UI"/>
          <w:color w:val="333333"/>
          <w:sz w:val="21"/>
          <w:szCs w:val="21"/>
        </w:rPr>
        <w:t xml:space="preserve">Epson’s </w:t>
      </w:r>
      <w:r w:rsidR="000C6288">
        <w:rPr>
          <w:rFonts w:ascii="Roboto" w:hAnsi="Roboto" w:cs="Segoe UI"/>
          <w:color w:val="333333"/>
          <w:sz w:val="21"/>
          <w:szCs w:val="21"/>
        </w:rPr>
        <w:t>policy</w:t>
      </w:r>
      <w:r w:rsidR="00E52F4C" w:rsidRPr="00592FD0">
        <w:rPr>
          <w:rFonts w:ascii="Roboto" w:hAnsi="Roboto" w:cs="Segoe UI"/>
          <w:color w:val="333333"/>
          <w:sz w:val="21"/>
          <w:szCs w:val="21"/>
        </w:rPr>
        <w:t xml:space="preserve"> </w:t>
      </w:r>
      <w:r w:rsidRPr="00592FD0">
        <w:rPr>
          <w:rFonts w:ascii="Roboto" w:hAnsi="Roboto" w:cs="Segoe UI"/>
          <w:color w:val="333333"/>
          <w:sz w:val="21"/>
          <w:szCs w:val="21"/>
        </w:rPr>
        <w:t>is “proactive intellectual property activities”</w:t>
      </w:r>
      <w:r w:rsidR="004B00FD" w:rsidRPr="00592FD0">
        <w:rPr>
          <w:rFonts w:ascii="Roboto" w:hAnsi="Roboto" w:cs="Segoe UI"/>
          <w:color w:val="333333"/>
          <w:sz w:val="21"/>
          <w:szCs w:val="21"/>
        </w:rPr>
        <w:t>.</w:t>
      </w:r>
      <w:r w:rsidRPr="00592FD0">
        <w:rPr>
          <w:rFonts w:ascii="Roboto" w:hAnsi="Roboto" w:cs="Segoe UI"/>
          <w:color w:val="333333"/>
          <w:sz w:val="21"/>
          <w:szCs w:val="21"/>
        </w:rPr>
        <w:t xml:space="preserve"> Our intellectual property strategy is closely aligned with Epson’s management</w:t>
      </w:r>
      <w:r w:rsidR="00DA6AE4">
        <w:rPr>
          <w:rFonts w:ascii="Roboto" w:hAnsi="Roboto" w:cs="Segoe UI"/>
          <w:color w:val="333333"/>
          <w:sz w:val="21"/>
          <w:szCs w:val="21"/>
        </w:rPr>
        <w:t xml:space="preserve"> strategy and</w:t>
      </w:r>
      <w:r w:rsidRPr="00592FD0">
        <w:rPr>
          <w:rFonts w:ascii="Roboto" w:hAnsi="Roboto" w:cs="Segoe UI"/>
          <w:color w:val="333333"/>
          <w:sz w:val="21"/>
          <w:szCs w:val="21"/>
        </w:rPr>
        <w:t xml:space="preserve"> business</w:t>
      </w:r>
      <w:r w:rsidR="00DA6AE4">
        <w:rPr>
          <w:rFonts w:ascii="Roboto" w:hAnsi="Roboto" w:cs="Segoe UI"/>
          <w:color w:val="333333"/>
          <w:sz w:val="21"/>
          <w:szCs w:val="21"/>
        </w:rPr>
        <w:t xml:space="preserve"> &amp;</w:t>
      </w:r>
      <w:r w:rsidRPr="00592FD0">
        <w:rPr>
          <w:rFonts w:ascii="Roboto" w:hAnsi="Roboto" w:cs="Segoe UI"/>
          <w:color w:val="333333"/>
          <w:sz w:val="21"/>
          <w:szCs w:val="21"/>
        </w:rPr>
        <w:t xml:space="preserve"> development strateg</w:t>
      </w:r>
      <w:r w:rsidR="00DA6AE4">
        <w:rPr>
          <w:rFonts w:ascii="Roboto" w:hAnsi="Roboto" w:cs="Segoe UI"/>
          <w:color w:val="333333"/>
          <w:sz w:val="21"/>
          <w:szCs w:val="21"/>
        </w:rPr>
        <w:t>y</w:t>
      </w:r>
      <w:r w:rsidRPr="00592FD0">
        <w:rPr>
          <w:rFonts w:ascii="Roboto" w:hAnsi="Roboto" w:cs="Segoe UI"/>
          <w:color w:val="333333"/>
          <w:sz w:val="21"/>
          <w:szCs w:val="21"/>
        </w:rPr>
        <w:t xml:space="preserve">. This enables us to engage in forward-thinking acquisitions of intellectual property rights and actively utilize </w:t>
      </w:r>
      <w:r w:rsidR="007F1EA2" w:rsidRPr="00592FD0">
        <w:rPr>
          <w:rFonts w:ascii="Roboto" w:hAnsi="Roboto" w:cs="Segoe UI"/>
          <w:color w:val="333333"/>
          <w:sz w:val="21"/>
          <w:szCs w:val="21"/>
        </w:rPr>
        <w:t xml:space="preserve">our </w:t>
      </w:r>
      <w:r w:rsidRPr="00592FD0">
        <w:rPr>
          <w:rFonts w:ascii="Roboto" w:hAnsi="Roboto" w:cs="Segoe UI"/>
          <w:color w:val="333333"/>
          <w:sz w:val="21"/>
          <w:szCs w:val="21"/>
        </w:rPr>
        <w:t>intellectual property rights.</w:t>
      </w:r>
    </w:p>
    <w:p w14:paraId="3465DD01" w14:textId="77777777" w:rsidR="00642F64" w:rsidRPr="00592FD0" w:rsidRDefault="00642F64" w:rsidP="004805B3">
      <w:pPr>
        <w:widowControl/>
        <w:snapToGrid w:val="0"/>
        <w:spacing w:before="195" w:after="100" w:afterAutospacing="1"/>
        <w:jc w:val="left"/>
        <w:rPr>
          <w:rFonts w:ascii="Roboto" w:eastAsia="メイリオ" w:hAnsi="Roboto" w:cs="Segoe UI"/>
          <w:color w:val="333333"/>
          <w:sz w:val="21"/>
          <w:szCs w:val="22"/>
        </w:rPr>
      </w:pPr>
      <w:r w:rsidRPr="00592FD0">
        <w:rPr>
          <w:rFonts w:ascii="Roboto" w:hAnsi="Roboto" w:cs="Segoe UI"/>
          <w:color w:val="333333"/>
          <w:sz w:val="21"/>
          <w:szCs w:val="21"/>
        </w:rPr>
        <w:t>Epson’s IP strategy is characterized by:</w:t>
      </w:r>
    </w:p>
    <w:p w14:paraId="7A6DC993" w14:textId="1175ED2E" w:rsidR="00642F64" w:rsidRPr="00592FD0" w:rsidRDefault="00642F64" w:rsidP="00642F64">
      <w:pPr>
        <w:widowControl/>
        <w:shd w:val="clear" w:color="auto" w:fill="014693"/>
        <w:spacing w:before="100" w:beforeAutospacing="1" w:after="100" w:afterAutospacing="1"/>
        <w:ind w:firstLineChars="100" w:firstLine="320"/>
        <w:jc w:val="left"/>
        <w:outlineLvl w:val="1"/>
        <w:rPr>
          <w:rFonts w:ascii="Roboto" w:eastAsia="メイリオ" w:hAnsi="Roboto" w:cs="Segoe UI"/>
          <w:color w:val="FFFFFF"/>
          <w:sz w:val="32"/>
          <w:szCs w:val="32"/>
        </w:rPr>
      </w:pPr>
      <w:r w:rsidRPr="00592FD0">
        <w:rPr>
          <w:rFonts w:ascii="Roboto" w:hAnsi="Roboto" w:cs="Segoe UI"/>
          <w:color w:val="FFFFFF"/>
          <w:sz w:val="32"/>
        </w:rPr>
        <w:t>The integration of</w:t>
      </w:r>
      <w:commentRangeStart w:id="30"/>
      <w:r w:rsidRPr="00592FD0">
        <w:rPr>
          <w:rFonts w:ascii="Roboto" w:hAnsi="Roboto" w:cs="Segoe UI"/>
          <w:color w:val="FFFFFF"/>
          <w:sz w:val="32"/>
        </w:rPr>
        <w:t xml:space="preserve"> </w:t>
      </w:r>
      <w:ins w:id="31" w:author="murakami" w:date="2022-08-09T10:22:00Z">
        <w:r w:rsidR="00201055">
          <w:rPr>
            <w:rFonts w:ascii="Roboto" w:hAnsi="Roboto" w:cs="Segoe UI"/>
            <w:color w:val="FFFFFF"/>
            <w:sz w:val="32"/>
          </w:rPr>
          <w:t xml:space="preserve">management strategy, </w:t>
        </w:r>
      </w:ins>
      <w:commentRangeEnd w:id="30"/>
      <w:ins w:id="32" w:author="murakami" w:date="2022-08-09T16:38:00Z">
        <w:r w:rsidR="00E01B3B">
          <w:rPr>
            <w:rStyle w:val="a8"/>
            <w:rFonts w:asciiTheme="minorHAnsi" w:eastAsiaTheme="minorEastAsia" w:hAnsiTheme="minorHAnsi" w:cstheme="minorBidi"/>
            <w:color w:val="auto"/>
            <w:kern w:val="2"/>
          </w:rPr>
          <w:commentReference w:id="30"/>
        </w:r>
      </w:ins>
      <w:r w:rsidRPr="00592FD0">
        <w:rPr>
          <w:rFonts w:ascii="Roboto" w:hAnsi="Roboto" w:cs="Segoe UI"/>
          <w:color w:val="FFFFFF"/>
          <w:sz w:val="32"/>
        </w:rPr>
        <w:t>business</w:t>
      </w:r>
      <w:r w:rsidR="00F75BC2" w:rsidRPr="00592FD0">
        <w:rPr>
          <w:rFonts w:ascii="Roboto" w:hAnsi="Roboto" w:cs="Segoe UI"/>
          <w:color w:val="FFFFFF"/>
          <w:sz w:val="32"/>
        </w:rPr>
        <w:t xml:space="preserve"> &amp; </w:t>
      </w:r>
      <w:r w:rsidRPr="00592FD0">
        <w:rPr>
          <w:rFonts w:ascii="Roboto" w:hAnsi="Roboto" w:cs="Segoe UI"/>
          <w:color w:val="FFFFFF"/>
          <w:sz w:val="32"/>
        </w:rPr>
        <w:t>development</w:t>
      </w:r>
      <w:r w:rsidR="00F75BC2" w:rsidRPr="00592FD0">
        <w:rPr>
          <w:rFonts w:ascii="Roboto" w:hAnsi="Roboto" w:cs="Segoe UI"/>
          <w:color w:val="FFFFFF"/>
          <w:sz w:val="32"/>
        </w:rPr>
        <w:t xml:space="preserve"> strateg</w:t>
      </w:r>
      <w:r w:rsidR="00877D29" w:rsidRPr="00592FD0">
        <w:rPr>
          <w:rFonts w:ascii="Roboto" w:hAnsi="Roboto" w:cs="Segoe UI"/>
          <w:color w:val="FFFFFF"/>
          <w:sz w:val="32"/>
        </w:rPr>
        <w:t>y</w:t>
      </w:r>
      <w:r w:rsidRPr="00592FD0">
        <w:rPr>
          <w:rFonts w:ascii="Roboto" w:hAnsi="Roboto" w:cs="Segoe UI"/>
          <w:color w:val="FFFFFF"/>
          <w:sz w:val="32"/>
        </w:rPr>
        <w:t xml:space="preserve"> and IP strateg</w:t>
      </w:r>
      <w:r w:rsidR="00F75BC2" w:rsidRPr="00592FD0">
        <w:rPr>
          <w:rFonts w:ascii="Roboto" w:hAnsi="Roboto" w:cs="Segoe UI"/>
          <w:color w:val="FFFFFF"/>
          <w:sz w:val="32"/>
        </w:rPr>
        <w:t>y</w:t>
      </w:r>
    </w:p>
    <w:p w14:paraId="11632A47" w14:textId="100ED446" w:rsidR="00642F64" w:rsidRPr="00592FD0" w:rsidRDefault="004805B3" w:rsidP="004805B3">
      <w:pPr>
        <w:widowControl/>
        <w:snapToGrid w:val="0"/>
        <w:spacing w:before="195" w:after="100" w:afterAutospacing="1"/>
        <w:jc w:val="left"/>
        <w:rPr>
          <w:rFonts w:ascii="Roboto" w:eastAsia="メイリオ" w:hAnsi="Roboto" w:cs="Segoe UI"/>
          <w:color w:val="333333"/>
          <w:sz w:val="22"/>
          <w:szCs w:val="22"/>
        </w:rPr>
      </w:pPr>
      <w:r>
        <w:rPr>
          <w:rFonts w:ascii="Roboto" w:eastAsia="メイリオ" w:hAnsi="Roboto" w:cs="ＭＳ Ｐゴシック"/>
          <w:noProof/>
          <w:color w:val="333333"/>
          <w:szCs w:val="21"/>
        </w:rPr>
        <w:object w:dxaOrig="1440" w:dyaOrig="1440" w14:anchorId="4D0C7507">
          <v:shape id="_x0000_s1038" type="#_x0000_t75" style="position:absolute;margin-left:10.05pt;margin-top:73.25pt;width:421.05pt;height:297.55pt;z-index:-251617202">
            <v:imagedata r:id="rId18" o:title=""/>
          </v:shape>
          <o:OLEObject Type="Embed" ProgID="AcroExch.Document.DC" ShapeID="_x0000_s1038" DrawAspect="Icon" ObjectID="_1721650770" r:id="rId19"/>
        </w:object>
      </w:r>
      <w:r w:rsidR="00642F64" w:rsidRPr="00592FD0">
        <w:rPr>
          <w:rFonts w:ascii="Roboto" w:hAnsi="Roboto" w:cs="Segoe UI"/>
          <w:color w:val="333333"/>
          <w:sz w:val="21"/>
          <w:szCs w:val="21"/>
        </w:rPr>
        <w:t xml:space="preserve">Epson pursues </w:t>
      </w:r>
      <w:r w:rsidR="00F45F20">
        <w:rPr>
          <w:rFonts w:ascii="Roboto" w:hAnsi="Roboto" w:cs="Segoe UI"/>
          <w:color w:val="333333"/>
          <w:sz w:val="21"/>
          <w:szCs w:val="21"/>
        </w:rPr>
        <w:t>as its foundation</w:t>
      </w:r>
      <w:r w:rsidR="00DA5014">
        <w:rPr>
          <w:rFonts w:ascii="Roboto" w:hAnsi="Roboto" w:cs="Segoe UI"/>
          <w:color w:val="333333"/>
          <w:sz w:val="21"/>
          <w:szCs w:val="21"/>
        </w:rPr>
        <w:t xml:space="preserve"> an integration of </w:t>
      </w:r>
      <w:r w:rsidR="00642F64" w:rsidRPr="00592FD0">
        <w:rPr>
          <w:rFonts w:ascii="Roboto" w:hAnsi="Roboto" w:cs="Segoe UI"/>
          <w:color w:val="333333"/>
          <w:sz w:val="21"/>
          <w:szCs w:val="21"/>
        </w:rPr>
        <w:t xml:space="preserve">management strategy, business </w:t>
      </w:r>
      <w:r w:rsidR="00877D29" w:rsidRPr="00592FD0">
        <w:rPr>
          <w:rFonts w:ascii="Roboto" w:hAnsi="Roboto" w:cs="Segoe UI"/>
          <w:color w:val="333333"/>
          <w:sz w:val="21"/>
          <w:szCs w:val="21"/>
        </w:rPr>
        <w:t>&amp;</w:t>
      </w:r>
      <w:r w:rsidR="00642F64" w:rsidRPr="00592FD0">
        <w:rPr>
          <w:rFonts w:ascii="Roboto" w:hAnsi="Roboto" w:cs="Segoe UI"/>
          <w:color w:val="333333"/>
          <w:sz w:val="21"/>
          <w:szCs w:val="21"/>
        </w:rPr>
        <w:t xml:space="preserve"> development strategy, and IP strategy. </w:t>
      </w:r>
      <w:proofErr w:type="gramStart"/>
      <w:r w:rsidR="00B827BD" w:rsidRPr="00592FD0">
        <w:rPr>
          <w:rFonts w:ascii="Roboto" w:hAnsi="Roboto" w:cs="Segoe UI"/>
          <w:color w:val="333333"/>
          <w:sz w:val="21"/>
          <w:szCs w:val="21"/>
        </w:rPr>
        <w:t>In order to</w:t>
      </w:r>
      <w:proofErr w:type="gramEnd"/>
      <w:r w:rsidR="00B827BD" w:rsidRPr="00592FD0">
        <w:rPr>
          <w:rFonts w:ascii="Roboto" w:hAnsi="Roboto" w:cs="Segoe UI"/>
          <w:color w:val="333333"/>
          <w:sz w:val="21"/>
          <w:szCs w:val="21"/>
        </w:rPr>
        <w:t xml:space="preserve"> do so, t</w:t>
      </w:r>
      <w:r w:rsidR="00642F64" w:rsidRPr="00592FD0">
        <w:rPr>
          <w:rFonts w:ascii="Roboto" w:hAnsi="Roboto" w:cs="Segoe UI"/>
          <w:color w:val="333333"/>
          <w:sz w:val="21"/>
          <w:szCs w:val="21"/>
        </w:rPr>
        <w:t xml:space="preserve">he head of the Intellectual Property Division regularly meets for one-on-one </w:t>
      </w:r>
      <w:r w:rsidR="00F45F20">
        <w:rPr>
          <w:rFonts w:ascii="Roboto" w:hAnsi="Roboto" w:cs="Segoe UI"/>
          <w:color w:val="333333"/>
          <w:sz w:val="21"/>
          <w:szCs w:val="21"/>
        </w:rPr>
        <w:t xml:space="preserve">strategy </w:t>
      </w:r>
      <w:r w:rsidR="00642F64" w:rsidRPr="00592FD0">
        <w:rPr>
          <w:rFonts w:ascii="Roboto" w:hAnsi="Roboto" w:cs="Segoe UI"/>
          <w:color w:val="333333"/>
          <w:sz w:val="21"/>
          <w:szCs w:val="21"/>
        </w:rPr>
        <w:t xml:space="preserve">discussions with the chief officers of various operations divisions </w:t>
      </w:r>
      <w:r w:rsidR="00F45F20">
        <w:rPr>
          <w:rFonts w:ascii="Roboto" w:hAnsi="Roboto" w:cs="Segoe UI"/>
          <w:color w:val="333333"/>
          <w:sz w:val="21"/>
          <w:szCs w:val="21"/>
        </w:rPr>
        <w:t xml:space="preserve">and </w:t>
      </w:r>
      <w:r w:rsidR="00642F64" w:rsidRPr="00592FD0">
        <w:rPr>
          <w:rFonts w:ascii="Roboto" w:hAnsi="Roboto" w:cs="Segoe UI"/>
          <w:color w:val="333333"/>
          <w:sz w:val="21"/>
          <w:szCs w:val="21"/>
        </w:rPr>
        <w:t xml:space="preserve">of </w:t>
      </w:r>
      <w:r w:rsidR="00B827BD" w:rsidRPr="00592FD0">
        <w:rPr>
          <w:rFonts w:ascii="Roboto" w:hAnsi="Roboto" w:cs="Segoe UI"/>
          <w:color w:val="333333"/>
          <w:sz w:val="21"/>
          <w:szCs w:val="21"/>
        </w:rPr>
        <w:t>t</w:t>
      </w:r>
      <w:r w:rsidR="00642F64" w:rsidRPr="00592FD0">
        <w:rPr>
          <w:rFonts w:ascii="Roboto" w:hAnsi="Roboto" w:cs="Segoe UI"/>
          <w:color w:val="333333"/>
          <w:sz w:val="21"/>
          <w:szCs w:val="21"/>
        </w:rPr>
        <w:t xml:space="preserve">echnology </w:t>
      </w:r>
      <w:r w:rsidR="00B827BD" w:rsidRPr="00592FD0">
        <w:rPr>
          <w:rFonts w:ascii="Roboto" w:hAnsi="Roboto" w:cs="Segoe UI"/>
          <w:color w:val="333333"/>
          <w:sz w:val="21"/>
          <w:szCs w:val="21"/>
        </w:rPr>
        <w:t>d</w:t>
      </w:r>
      <w:r w:rsidR="00642F64" w:rsidRPr="00592FD0">
        <w:rPr>
          <w:rFonts w:ascii="Roboto" w:hAnsi="Roboto" w:cs="Segoe UI"/>
          <w:color w:val="333333"/>
          <w:sz w:val="21"/>
          <w:szCs w:val="21"/>
        </w:rPr>
        <w:t xml:space="preserve">evelopment </w:t>
      </w:r>
      <w:r w:rsidR="00B827BD" w:rsidRPr="00592FD0">
        <w:rPr>
          <w:rFonts w:ascii="Roboto" w:hAnsi="Roboto" w:cs="Segoe UI"/>
          <w:color w:val="333333"/>
          <w:sz w:val="21"/>
          <w:szCs w:val="21"/>
        </w:rPr>
        <w:t>d</w:t>
      </w:r>
      <w:r w:rsidR="00642F64" w:rsidRPr="00592FD0">
        <w:rPr>
          <w:rFonts w:ascii="Roboto" w:hAnsi="Roboto" w:cs="Segoe UI"/>
          <w:color w:val="333333"/>
          <w:sz w:val="21"/>
          <w:szCs w:val="21"/>
        </w:rPr>
        <w:t>ivision</w:t>
      </w:r>
      <w:r w:rsidR="00F45F20">
        <w:rPr>
          <w:rFonts w:ascii="Roboto" w:hAnsi="Roboto" w:cs="Segoe UI"/>
          <w:color w:val="333333"/>
          <w:sz w:val="21"/>
          <w:szCs w:val="21"/>
        </w:rPr>
        <w:t>s</w:t>
      </w:r>
      <w:r w:rsidR="00B36DCE" w:rsidRPr="00592FD0">
        <w:rPr>
          <w:rFonts w:ascii="Roboto" w:hAnsi="Roboto" w:cs="Segoe UI"/>
          <w:color w:val="333333"/>
          <w:sz w:val="21"/>
          <w:szCs w:val="21"/>
        </w:rPr>
        <w:t xml:space="preserve">. </w:t>
      </w:r>
      <w:bookmarkStart w:id="33" w:name="_Hlk109719624"/>
      <w:r w:rsidR="00DA5014">
        <w:rPr>
          <w:rFonts w:ascii="Roboto" w:hAnsi="Roboto" w:cs="Segoe UI"/>
          <w:color w:val="333333"/>
          <w:sz w:val="21"/>
          <w:szCs w:val="21"/>
        </w:rPr>
        <w:t>Additionally,</w:t>
      </w:r>
      <w:r w:rsidR="00B36DCE" w:rsidRPr="00592FD0">
        <w:rPr>
          <w:rFonts w:ascii="Roboto" w:hAnsi="Roboto" w:cs="Segoe UI"/>
          <w:color w:val="333333"/>
          <w:sz w:val="21"/>
          <w:szCs w:val="21"/>
        </w:rPr>
        <w:t xml:space="preserve"> </w:t>
      </w:r>
      <w:r w:rsidR="00B827BD" w:rsidRPr="00592FD0">
        <w:rPr>
          <w:rFonts w:ascii="Roboto" w:hAnsi="Roboto" w:cs="Segoe UI"/>
          <w:color w:val="333333"/>
          <w:sz w:val="21"/>
          <w:szCs w:val="21"/>
        </w:rPr>
        <w:t>t</w:t>
      </w:r>
      <w:r w:rsidR="00642F64" w:rsidRPr="00592FD0">
        <w:rPr>
          <w:rFonts w:ascii="Roboto" w:hAnsi="Roboto" w:cs="Segoe UI"/>
          <w:color w:val="333333"/>
          <w:sz w:val="21"/>
          <w:szCs w:val="21"/>
        </w:rPr>
        <w:t xml:space="preserve">ripartite meetings that include the president are </w:t>
      </w:r>
      <w:r w:rsidR="003A5BC7">
        <w:rPr>
          <w:rFonts w:ascii="Roboto" w:hAnsi="Roboto" w:cs="Segoe UI"/>
          <w:color w:val="333333"/>
          <w:sz w:val="21"/>
          <w:szCs w:val="21"/>
        </w:rPr>
        <w:t>also</w:t>
      </w:r>
      <w:r w:rsidR="00F45F20">
        <w:rPr>
          <w:rFonts w:ascii="Roboto" w:hAnsi="Roboto" w:cs="Segoe UI"/>
          <w:color w:val="333333"/>
          <w:sz w:val="21"/>
          <w:szCs w:val="21"/>
        </w:rPr>
        <w:t xml:space="preserve"> </w:t>
      </w:r>
      <w:r w:rsidR="00642F64" w:rsidRPr="00592FD0">
        <w:rPr>
          <w:rFonts w:ascii="Roboto" w:hAnsi="Roboto" w:cs="Segoe UI"/>
          <w:color w:val="333333"/>
          <w:sz w:val="21"/>
          <w:szCs w:val="21"/>
        </w:rPr>
        <w:t>held.</w:t>
      </w:r>
      <w:bookmarkEnd w:id="33"/>
    </w:p>
    <w:p w14:paraId="24599753" w14:textId="5975ECD5" w:rsidR="00642F64" w:rsidRPr="00592FD0" w:rsidRDefault="00642F64" w:rsidP="004805B3">
      <w:pPr>
        <w:widowControl/>
        <w:snapToGrid w:val="0"/>
        <w:spacing w:before="195" w:after="100" w:afterAutospacing="1"/>
        <w:jc w:val="left"/>
        <w:rPr>
          <w:rFonts w:ascii="Roboto" w:eastAsia="メイリオ" w:hAnsi="Roboto" w:cs="Segoe UI"/>
          <w:color w:val="333333"/>
          <w:sz w:val="21"/>
          <w:szCs w:val="22"/>
        </w:rPr>
      </w:pPr>
      <w:r w:rsidRPr="00592FD0">
        <w:rPr>
          <w:rFonts w:ascii="Roboto" w:hAnsi="Roboto" w:cs="Segoe UI"/>
          <w:color w:val="333333"/>
          <w:sz w:val="21"/>
          <w:szCs w:val="21"/>
        </w:rPr>
        <w:t>The parties discuss strategies for supporting and promoting innovation</w:t>
      </w:r>
      <w:r w:rsidR="00F77AC8" w:rsidRPr="00592FD0">
        <w:rPr>
          <w:rFonts w:ascii="Roboto" w:hAnsi="Roboto" w:cs="Segoe UI"/>
          <w:color w:val="333333"/>
          <w:sz w:val="21"/>
          <w:szCs w:val="21"/>
        </w:rPr>
        <w:t xml:space="preserve">, </w:t>
      </w:r>
      <w:r w:rsidR="00DA5014">
        <w:rPr>
          <w:rFonts w:ascii="Roboto" w:hAnsi="Roboto" w:cs="Segoe UI"/>
          <w:color w:val="333333"/>
          <w:sz w:val="21"/>
          <w:szCs w:val="21"/>
        </w:rPr>
        <w:t xml:space="preserve">which </w:t>
      </w:r>
      <w:r w:rsidR="00F77AC8" w:rsidRPr="00592FD0">
        <w:rPr>
          <w:rFonts w:ascii="Roboto" w:hAnsi="Roboto" w:cs="Segoe UI"/>
          <w:color w:val="333333"/>
          <w:sz w:val="21"/>
          <w:szCs w:val="21"/>
        </w:rPr>
        <w:t xml:space="preserve">are often developed with help </w:t>
      </w:r>
      <w:r w:rsidR="00DA5014">
        <w:rPr>
          <w:rFonts w:ascii="Roboto" w:hAnsi="Roboto" w:cs="Segoe UI"/>
          <w:color w:val="333333"/>
          <w:sz w:val="21"/>
          <w:szCs w:val="21"/>
        </w:rPr>
        <w:t>from</w:t>
      </w:r>
      <w:r w:rsidR="00F77AC8" w:rsidRPr="00592FD0">
        <w:rPr>
          <w:rFonts w:ascii="Roboto" w:hAnsi="Roboto" w:cs="Segoe UI"/>
          <w:color w:val="333333"/>
          <w:sz w:val="21"/>
          <w:szCs w:val="21"/>
        </w:rPr>
        <w:t xml:space="preserve"> multi-dimensional IP landscape analyses of technology, business, and IP information. </w:t>
      </w:r>
      <w:r w:rsidRPr="00592FD0">
        <w:rPr>
          <w:rFonts w:ascii="Roboto" w:hAnsi="Roboto" w:cs="Segoe UI"/>
          <w:color w:val="333333"/>
          <w:sz w:val="21"/>
          <w:szCs w:val="21"/>
        </w:rPr>
        <w:t>The</w:t>
      </w:r>
      <w:r w:rsidR="00F77AC8" w:rsidRPr="00592FD0">
        <w:rPr>
          <w:rFonts w:ascii="Roboto" w:hAnsi="Roboto" w:cs="Segoe UI"/>
          <w:color w:val="333333"/>
          <w:sz w:val="21"/>
          <w:szCs w:val="21"/>
        </w:rPr>
        <w:t xml:space="preserve"> parties </w:t>
      </w:r>
      <w:r w:rsidRPr="00592FD0">
        <w:rPr>
          <w:rFonts w:ascii="Roboto" w:hAnsi="Roboto" w:cs="Segoe UI"/>
          <w:color w:val="333333"/>
          <w:sz w:val="21"/>
          <w:szCs w:val="21"/>
        </w:rPr>
        <w:t xml:space="preserve">also discuss strategies for acquiring and utilizing intellectual property rights (e.g., patent rights, design rights, trademark rights) to strengthen business. </w:t>
      </w:r>
    </w:p>
    <w:p w14:paraId="2430A105" w14:textId="3E381B34" w:rsidR="00A774EB" w:rsidRPr="00592FD0" w:rsidRDefault="00A774EB" w:rsidP="00592FD0">
      <w:pPr>
        <w:widowControl/>
        <w:snapToGrid w:val="0"/>
        <w:spacing w:before="195" w:after="100" w:afterAutospacing="1"/>
        <w:ind w:firstLineChars="100" w:firstLine="200"/>
        <w:jc w:val="left"/>
        <w:rPr>
          <w:rFonts w:ascii="Roboto" w:eastAsia="メイリオ" w:hAnsi="Roboto" w:cs="ＭＳ Ｐゴシック"/>
          <w:color w:val="333333"/>
          <w:szCs w:val="21"/>
        </w:rPr>
      </w:pPr>
    </w:p>
    <w:p w14:paraId="789DF1CA" w14:textId="4AC4CB78" w:rsidR="00A774EB" w:rsidRPr="00592FD0" w:rsidRDefault="00A774EB" w:rsidP="00A774EB">
      <w:pPr>
        <w:widowControl/>
        <w:snapToGrid w:val="0"/>
        <w:spacing w:before="195" w:after="100" w:afterAutospacing="1"/>
        <w:jc w:val="left"/>
        <w:rPr>
          <w:rFonts w:ascii="Roboto" w:eastAsia="メイリオ" w:hAnsi="Roboto" w:cs="ＭＳ Ｐゴシック"/>
          <w:color w:val="333333"/>
          <w:szCs w:val="21"/>
        </w:rPr>
      </w:pPr>
    </w:p>
    <w:p w14:paraId="5E51BC54" w14:textId="77777777" w:rsidR="00A774EB" w:rsidRPr="00592FD0" w:rsidRDefault="00A774EB" w:rsidP="00A774EB">
      <w:pPr>
        <w:widowControl/>
        <w:snapToGrid w:val="0"/>
        <w:spacing w:before="195" w:after="100" w:afterAutospacing="1"/>
        <w:jc w:val="left"/>
        <w:rPr>
          <w:rFonts w:ascii="Roboto" w:eastAsia="メイリオ" w:hAnsi="Roboto" w:cs="ＭＳ Ｐゴシック"/>
          <w:color w:val="333333"/>
          <w:szCs w:val="21"/>
        </w:rPr>
      </w:pPr>
    </w:p>
    <w:p w14:paraId="00B2DCBA" w14:textId="77777777" w:rsidR="00A774EB" w:rsidRPr="00592FD0" w:rsidRDefault="00A774EB" w:rsidP="00A774EB">
      <w:pPr>
        <w:widowControl/>
        <w:snapToGrid w:val="0"/>
        <w:spacing w:before="195" w:after="100" w:afterAutospacing="1"/>
        <w:jc w:val="left"/>
        <w:rPr>
          <w:rFonts w:ascii="Roboto" w:eastAsia="メイリオ" w:hAnsi="Roboto" w:cs="ＭＳ Ｐゴシック"/>
          <w:color w:val="333333"/>
          <w:szCs w:val="21"/>
        </w:rPr>
      </w:pPr>
    </w:p>
    <w:p w14:paraId="68CA88DC" w14:textId="5F0C0E60" w:rsidR="00A774EB" w:rsidRPr="00592FD0" w:rsidRDefault="00A774EB" w:rsidP="00A774EB">
      <w:pPr>
        <w:widowControl/>
        <w:snapToGrid w:val="0"/>
        <w:spacing w:before="195" w:after="100" w:afterAutospacing="1"/>
        <w:jc w:val="left"/>
        <w:rPr>
          <w:rFonts w:ascii="Roboto" w:eastAsia="メイリオ" w:hAnsi="Roboto" w:cs="ＭＳ Ｐゴシック"/>
          <w:color w:val="333333"/>
          <w:szCs w:val="21"/>
        </w:rPr>
      </w:pPr>
    </w:p>
    <w:p w14:paraId="6C9058D9" w14:textId="75B8EA4A" w:rsidR="00650BFF" w:rsidRDefault="00650BFF" w:rsidP="00A774EB">
      <w:pPr>
        <w:widowControl/>
        <w:snapToGrid w:val="0"/>
        <w:spacing w:before="195" w:after="100" w:afterAutospacing="1"/>
        <w:jc w:val="left"/>
        <w:rPr>
          <w:rFonts w:ascii="Roboto" w:eastAsia="メイリオ" w:hAnsi="Roboto" w:cs="ＭＳ Ｐゴシック"/>
          <w:color w:val="333333"/>
          <w:szCs w:val="21"/>
        </w:rPr>
      </w:pPr>
    </w:p>
    <w:p w14:paraId="520109F3" w14:textId="77777777" w:rsidR="00147437" w:rsidRPr="00592FD0" w:rsidRDefault="00147437" w:rsidP="00A774EB">
      <w:pPr>
        <w:widowControl/>
        <w:snapToGrid w:val="0"/>
        <w:spacing w:before="195" w:after="100" w:afterAutospacing="1"/>
        <w:jc w:val="left"/>
        <w:rPr>
          <w:rFonts w:ascii="Roboto" w:eastAsia="メイリオ" w:hAnsi="Roboto" w:cs="ＭＳ Ｐゴシック"/>
          <w:color w:val="333333"/>
          <w:szCs w:val="21"/>
        </w:rPr>
      </w:pPr>
    </w:p>
    <w:p w14:paraId="02072297" w14:textId="77777777" w:rsidR="002B3BF5" w:rsidRDefault="002B3BF5" w:rsidP="00EF48D2">
      <w:pPr>
        <w:widowControl/>
        <w:snapToGrid w:val="0"/>
        <w:spacing w:before="195" w:after="100" w:afterAutospacing="1"/>
        <w:ind w:firstLineChars="100" w:firstLine="210"/>
        <w:jc w:val="left"/>
        <w:rPr>
          <w:rFonts w:ascii="Roboto" w:hAnsi="Roboto" w:cs="Segoe UI"/>
          <w:color w:val="333333"/>
          <w:sz w:val="21"/>
          <w:szCs w:val="21"/>
        </w:rPr>
      </w:pPr>
    </w:p>
    <w:p w14:paraId="3F7B0387" w14:textId="6911D028" w:rsidR="00642F64" w:rsidRPr="00592FD0" w:rsidRDefault="00642F64" w:rsidP="004805B3">
      <w:pPr>
        <w:widowControl/>
        <w:snapToGrid w:val="0"/>
        <w:spacing w:before="195" w:after="100" w:afterAutospacing="1"/>
        <w:jc w:val="left"/>
        <w:rPr>
          <w:rFonts w:ascii="Roboto" w:eastAsia="メイリオ" w:hAnsi="Roboto" w:cs="Segoe UI"/>
          <w:color w:val="333333"/>
          <w:sz w:val="21"/>
          <w:szCs w:val="21"/>
        </w:rPr>
      </w:pPr>
      <w:r w:rsidRPr="00592FD0">
        <w:rPr>
          <w:rFonts w:ascii="Roboto" w:hAnsi="Roboto" w:cs="Segoe UI"/>
          <w:color w:val="333333"/>
          <w:sz w:val="21"/>
          <w:szCs w:val="21"/>
        </w:rPr>
        <w:t xml:space="preserve">So, Epson’s IP activities are very much characterized by a tight relationship among management, business </w:t>
      </w:r>
      <w:r w:rsidR="00DA6AE4">
        <w:rPr>
          <w:rFonts w:ascii="Roboto" w:hAnsi="Roboto" w:cs="Segoe UI"/>
          <w:color w:val="333333"/>
          <w:sz w:val="21"/>
          <w:szCs w:val="21"/>
        </w:rPr>
        <w:t>&amp;</w:t>
      </w:r>
      <w:r w:rsidR="00DA6AE4" w:rsidRPr="00592FD0">
        <w:rPr>
          <w:rFonts w:ascii="Roboto" w:hAnsi="Roboto" w:cs="Segoe UI"/>
          <w:color w:val="333333"/>
          <w:sz w:val="21"/>
          <w:szCs w:val="21"/>
        </w:rPr>
        <w:t xml:space="preserve"> </w:t>
      </w:r>
      <w:r w:rsidRPr="00592FD0">
        <w:rPr>
          <w:rFonts w:ascii="Roboto" w:hAnsi="Roboto" w:cs="Segoe UI"/>
          <w:color w:val="333333"/>
          <w:sz w:val="21"/>
          <w:szCs w:val="21"/>
        </w:rPr>
        <w:t xml:space="preserve">development, and intellectual property. Our intellectual property rights acquisition strategy is connected to the development strategy for protecting the original core technologies that underpin Epson’s competitiveness. Our IP rights acquisition strategy is </w:t>
      </w:r>
      <w:r w:rsidR="000A5A0B" w:rsidRPr="00592FD0">
        <w:rPr>
          <w:rFonts w:ascii="Roboto" w:hAnsi="Roboto" w:cs="Segoe UI"/>
          <w:color w:val="333333"/>
          <w:sz w:val="21"/>
          <w:szCs w:val="21"/>
        </w:rPr>
        <w:t xml:space="preserve">also </w:t>
      </w:r>
      <w:r w:rsidRPr="00592FD0">
        <w:rPr>
          <w:rFonts w:ascii="Roboto" w:hAnsi="Roboto" w:cs="Segoe UI"/>
          <w:color w:val="333333"/>
          <w:sz w:val="21"/>
          <w:szCs w:val="21"/>
        </w:rPr>
        <w:t>intertwined with the business strategy for addressing societal issues. Our IP activities are based on these strategies, and all are aligned with the goal of achieving sustainability and enriching communities.</w:t>
      </w:r>
    </w:p>
    <w:p w14:paraId="6D431A6C" w14:textId="0BC3504F" w:rsidR="00642F64" w:rsidRPr="000C6CFE" w:rsidRDefault="00642F64" w:rsidP="004805B3">
      <w:pPr>
        <w:widowControl/>
        <w:snapToGrid w:val="0"/>
        <w:spacing w:before="195" w:after="100" w:afterAutospacing="1"/>
        <w:jc w:val="left"/>
        <w:rPr>
          <w:rFonts w:ascii="Roboto" w:eastAsia="メイリオ" w:hAnsi="Roboto" w:cs="Segoe UI"/>
          <w:color w:val="333333"/>
          <w:sz w:val="21"/>
          <w:szCs w:val="21"/>
        </w:rPr>
      </w:pPr>
      <w:r w:rsidRPr="00592FD0">
        <w:rPr>
          <w:rFonts w:ascii="Roboto" w:hAnsi="Roboto" w:cs="Segoe UI"/>
          <w:color w:val="333333"/>
          <w:sz w:val="21"/>
          <w:szCs w:val="21"/>
        </w:rPr>
        <w:t xml:space="preserve">The Epson 25 Renewed </w:t>
      </w:r>
      <w:r w:rsidR="008639A9">
        <w:rPr>
          <w:rFonts w:ascii="Roboto" w:hAnsi="Roboto" w:cs="Segoe UI"/>
          <w:color w:val="333333"/>
          <w:sz w:val="21"/>
          <w:szCs w:val="21"/>
        </w:rPr>
        <w:t>C</w:t>
      </w:r>
      <w:r w:rsidRPr="00592FD0">
        <w:rPr>
          <w:rFonts w:ascii="Roboto" w:hAnsi="Roboto" w:cs="Segoe UI"/>
          <w:color w:val="333333"/>
          <w:sz w:val="21"/>
          <w:szCs w:val="21"/>
        </w:rPr>
        <w:t xml:space="preserve">orporate </w:t>
      </w:r>
      <w:r w:rsidR="008639A9">
        <w:rPr>
          <w:rFonts w:ascii="Roboto" w:hAnsi="Roboto" w:cs="Segoe UI"/>
          <w:color w:val="333333"/>
          <w:sz w:val="21"/>
          <w:szCs w:val="21"/>
        </w:rPr>
        <w:t>V</w:t>
      </w:r>
      <w:r w:rsidRPr="00592FD0">
        <w:rPr>
          <w:rFonts w:ascii="Roboto" w:hAnsi="Roboto" w:cs="Segoe UI"/>
          <w:color w:val="333333"/>
          <w:sz w:val="21"/>
          <w:szCs w:val="21"/>
        </w:rPr>
        <w:t xml:space="preserve">ision cites </w:t>
      </w:r>
      <w:r w:rsidR="00C116CD">
        <w:rPr>
          <w:rFonts w:ascii="Roboto" w:hAnsi="Roboto" w:cs="Segoe UI"/>
          <w:color w:val="333333"/>
          <w:sz w:val="21"/>
          <w:szCs w:val="21"/>
        </w:rPr>
        <w:t xml:space="preserve">important </w:t>
      </w:r>
      <w:r w:rsidRPr="00592FD0">
        <w:rPr>
          <w:rFonts w:ascii="Roboto" w:hAnsi="Roboto" w:cs="Segoe UI"/>
          <w:color w:val="333333"/>
          <w:sz w:val="21"/>
          <w:szCs w:val="21"/>
        </w:rPr>
        <w:t xml:space="preserve">initiatives in the areas of the environment, DX, and co-creation for achieving our vision. An intellectual property strategy for these has been formulated through discussions about management, business </w:t>
      </w:r>
      <w:r w:rsidR="00DA6AE4">
        <w:rPr>
          <w:rFonts w:ascii="Roboto" w:hAnsi="Roboto" w:cs="Segoe UI"/>
          <w:color w:val="333333"/>
          <w:sz w:val="21"/>
          <w:szCs w:val="21"/>
        </w:rPr>
        <w:t>&amp;</w:t>
      </w:r>
      <w:r w:rsidR="00DA6AE4" w:rsidRPr="00592FD0">
        <w:rPr>
          <w:rFonts w:ascii="Roboto" w:hAnsi="Roboto" w:cs="Segoe UI"/>
          <w:color w:val="333333"/>
          <w:sz w:val="21"/>
          <w:szCs w:val="21"/>
        </w:rPr>
        <w:t xml:space="preserve"> </w:t>
      </w:r>
      <w:r w:rsidRPr="00592FD0">
        <w:rPr>
          <w:rFonts w:ascii="Roboto" w:hAnsi="Roboto" w:cs="Segoe UI"/>
          <w:color w:val="333333"/>
          <w:sz w:val="21"/>
          <w:szCs w:val="21"/>
        </w:rPr>
        <w:t xml:space="preserve">development, and intellectual property, and </w:t>
      </w:r>
      <w:r w:rsidR="000A5A0B" w:rsidRPr="00592FD0">
        <w:rPr>
          <w:rFonts w:ascii="Roboto" w:hAnsi="Roboto" w:cs="Segoe UI"/>
          <w:color w:val="333333"/>
          <w:sz w:val="21"/>
          <w:szCs w:val="21"/>
        </w:rPr>
        <w:t>Epson</w:t>
      </w:r>
      <w:r w:rsidRPr="00592FD0">
        <w:rPr>
          <w:rFonts w:ascii="Roboto" w:hAnsi="Roboto" w:cs="Segoe UI"/>
          <w:color w:val="333333"/>
          <w:sz w:val="21"/>
          <w:szCs w:val="21"/>
        </w:rPr>
        <w:t xml:space="preserve"> </w:t>
      </w:r>
      <w:r w:rsidR="000C6CFE">
        <w:rPr>
          <w:rFonts w:ascii="Roboto" w:hAnsi="Roboto" w:cs="Segoe UI"/>
          <w:color w:val="333333"/>
          <w:sz w:val="21"/>
          <w:szCs w:val="21"/>
        </w:rPr>
        <w:t>is</w:t>
      </w:r>
      <w:r w:rsidR="00F45F20">
        <w:rPr>
          <w:rFonts w:ascii="Roboto" w:hAnsi="Roboto" w:cs="Segoe UI"/>
          <w:color w:val="333333"/>
          <w:sz w:val="21"/>
          <w:szCs w:val="21"/>
        </w:rPr>
        <w:t xml:space="preserve"> </w:t>
      </w:r>
      <w:r w:rsidRPr="00592FD0">
        <w:rPr>
          <w:rFonts w:ascii="Roboto" w:hAnsi="Roboto" w:cs="Segoe UI"/>
          <w:color w:val="333333"/>
          <w:sz w:val="21"/>
          <w:szCs w:val="21"/>
        </w:rPr>
        <w:t>carrying out the IP activities described below.</w:t>
      </w:r>
    </w:p>
    <w:p w14:paraId="05CC3252" w14:textId="747F056B" w:rsidR="00885A6A" w:rsidRPr="00613140" w:rsidRDefault="00885A6A" w:rsidP="00E01B3B">
      <w:pPr>
        <w:widowControl/>
        <w:snapToGrid w:val="0"/>
        <w:spacing w:before="195" w:after="100" w:afterAutospacing="1"/>
        <w:ind w:firstLineChars="100" w:firstLine="210"/>
        <w:jc w:val="left"/>
        <w:rPr>
          <w:rFonts w:ascii="Roboto" w:eastAsia="メイリオ" w:hAnsi="Roboto" w:cs="ＭＳ Ｐゴシック"/>
          <w:color w:val="333333"/>
          <w:sz w:val="21"/>
          <w:szCs w:val="22"/>
        </w:rPr>
      </w:pPr>
    </w:p>
    <w:sectPr w:rsidR="00885A6A" w:rsidRPr="00613140" w:rsidSect="006F501F">
      <w:pgSz w:w="11906" w:h="16838" w:code="9"/>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0" w:author="murakami" w:date="2022-08-09T16:38:00Z" w:initials="murakami">
    <w:p w14:paraId="47787BBE" w14:textId="52377B4D" w:rsidR="00E01B3B" w:rsidRDefault="00E01B3B">
      <w:pPr>
        <w:pStyle w:val="a9"/>
      </w:pPr>
      <w:r>
        <w:rPr>
          <w:rStyle w:val="a8"/>
        </w:rPr>
        <w:annotationRef/>
      </w:r>
      <w:r>
        <w:rPr>
          <w:rFonts w:hint="eastAsia"/>
        </w:rPr>
        <w:t>追加をお願いします。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787B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D0BF0" w16cex:dateUtc="2022-08-09T0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787BBE" w16cid:durableId="269D0B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CB512" w14:textId="77777777" w:rsidR="00C417D2" w:rsidRDefault="00C417D2" w:rsidP="00A774EB">
      <w:r>
        <w:separator/>
      </w:r>
    </w:p>
  </w:endnote>
  <w:endnote w:type="continuationSeparator" w:id="0">
    <w:p w14:paraId="61E79F9B" w14:textId="77777777" w:rsidR="00C417D2" w:rsidRDefault="00C417D2" w:rsidP="00A774EB">
      <w:r>
        <w:continuationSeparator/>
      </w:r>
    </w:p>
  </w:endnote>
  <w:endnote w:type="continuationNotice" w:id="1">
    <w:p w14:paraId="5319B654" w14:textId="77777777" w:rsidR="00C417D2" w:rsidRDefault="00C417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CE745" w14:textId="77777777" w:rsidR="00C417D2" w:rsidRDefault="00C417D2" w:rsidP="00A774EB">
      <w:r>
        <w:separator/>
      </w:r>
    </w:p>
  </w:footnote>
  <w:footnote w:type="continuationSeparator" w:id="0">
    <w:p w14:paraId="1379DE6B" w14:textId="77777777" w:rsidR="00C417D2" w:rsidRDefault="00C417D2" w:rsidP="00A774EB">
      <w:r>
        <w:continuationSeparator/>
      </w:r>
    </w:p>
  </w:footnote>
  <w:footnote w:type="continuationNotice" w:id="1">
    <w:p w14:paraId="21017FBC" w14:textId="77777777" w:rsidR="00C417D2" w:rsidRDefault="00C417D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025F57"/>
    <w:multiLevelType w:val="hybridMultilevel"/>
    <w:tmpl w:val="8DA2F4D0"/>
    <w:lvl w:ilvl="0" w:tplc="B20284D0">
      <w:start w:val="1"/>
      <w:numFmt w:val="decimalEnclosedCircle"/>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1" w15:restartNumberingAfterBreak="0">
    <w:nsid w:val="7CB9129C"/>
    <w:multiLevelType w:val="hybridMultilevel"/>
    <w:tmpl w:val="7D3CE5D0"/>
    <w:lvl w:ilvl="0" w:tplc="859638F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FD9075D"/>
    <w:multiLevelType w:val="hybridMultilevel"/>
    <w:tmpl w:val="AD4E06F2"/>
    <w:lvl w:ilvl="0" w:tplc="46FA4B6A">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mothy Smith">
    <w15:presenceInfo w15:providerId="AD" w15:userId="S::Timothy.Smith@exc.epson.co.jp::56a907df-ddc1-4c7c-9536-17b9578f19d8"/>
  </w15:person>
  <w15:person w15:author="murakami">
    <w15:presenceInfo w15:providerId="None" w15:userId="muraka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720"/>
  <w:characterSpacingControl w:val="doNotCompress"/>
  <w:hdrShapeDefaults>
    <o:shapedefaults v:ext="edit" spidmax="40961">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4EB"/>
    <w:rsid w:val="0000055F"/>
    <w:rsid w:val="00004F05"/>
    <w:rsid w:val="0002159C"/>
    <w:rsid w:val="00024E77"/>
    <w:rsid w:val="00037201"/>
    <w:rsid w:val="0004129E"/>
    <w:rsid w:val="00042F60"/>
    <w:rsid w:val="00043178"/>
    <w:rsid w:val="00043C63"/>
    <w:rsid w:val="00043C6B"/>
    <w:rsid w:val="000506DA"/>
    <w:rsid w:val="00053317"/>
    <w:rsid w:val="00054D0E"/>
    <w:rsid w:val="000563FE"/>
    <w:rsid w:val="000630BC"/>
    <w:rsid w:val="00064B48"/>
    <w:rsid w:val="0006592D"/>
    <w:rsid w:val="000662E6"/>
    <w:rsid w:val="00066571"/>
    <w:rsid w:val="00077232"/>
    <w:rsid w:val="00081029"/>
    <w:rsid w:val="0008564E"/>
    <w:rsid w:val="00095175"/>
    <w:rsid w:val="00095468"/>
    <w:rsid w:val="0009595D"/>
    <w:rsid w:val="00097B7B"/>
    <w:rsid w:val="000A338D"/>
    <w:rsid w:val="000A5A0B"/>
    <w:rsid w:val="000A6983"/>
    <w:rsid w:val="000B058B"/>
    <w:rsid w:val="000B34B4"/>
    <w:rsid w:val="000C244C"/>
    <w:rsid w:val="000C3E70"/>
    <w:rsid w:val="000C6288"/>
    <w:rsid w:val="000C6CFE"/>
    <w:rsid w:val="000D008E"/>
    <w:rsid w:val="000D2BC5"/>
    <w:rsid w:val="000D5073"/>
    <w:rsid w:val="000D5AC0"/>
    <w:rsid w:val="000E3176"/>
    <w:rsid w:val="000E78FC"/>
    <w:rsid w:val="000F398F"/>
    <w:rsid w:val="001012B0"/>
    <w:rsid w:val="001025FD"/>
    <w:rsid w:val="00102AB2"/>
    <w:rsid w:val="00110CF8"/>
    <w:rsid w:val="0011143A"/>
    <w:rsid w:val="00116DB5"/>
    <w:rsid w:val="00122B7E"/>
    <w:rsid w:val="00123B6B"/>
    <w:rsid w:val="00127E3F"/>
    <w:rsid w:val="00133013"/>
    <w:rsid w:val="001361CC"/>
    <w:rsid w:val="00136C38"/>
    <w:rsid w:val="001414AA"/>
    <w:rsid w:val="00141CB9"/>
    <w:rsid w:val="00147437"/>
    <w:rsid w:val="0015604C"/>
    <w:rsid w:val="00165154"/>
    <w:rsid w:val="00166008"/>
    <w:rsid w:val="00176EFD"/>
    <w:rsid w:val="001820C9"/>
    <w:rsid w:val="00184B98"/>
    <w:rsid w:val="0018691C"/>
    <w:rsid w:val="001910E1"/>
    <w:rsid w:val="001940BD"/>
    <w:rsid w:val="001953E1"/>
    <w:rsid w:val="001A03D9"/>
    <w:rsid w:val="001C2C35"/>
    <w:rsid w:val="001D0A9E"/>
    <w:rsid w:val="001D4146"/>
    <w:rsid w:val="001E0999"/>
    <w:rsid w:val="001E653E"/>
    <w:rsid w:val="001E666E"/>
    <w:rsid w:val="001F08B6"/>
    <w:rsid w:val="001F112F"/>
    <w:rsid w:val="001F23A6"/>
    <w:rsid w:val="001F597D"/>
    <w:rsid w:val="00201055"/>
    <w:rsid w:val="002029EA"/>
    <w:rsid w:val="00203C5F"/>
    <w:rsid w:val="00230E32"/>
    <w:rsid w:val="00231C71"/>
    <w:rsid w:val="00235996"/>
    <w:rsid w:val="00245709"/>
    <w:rsid w:val="002517A5"/>
    <w:rsid w:val="00260EBA"/>
    <w:rsid w:val="00262BC0"/>
    <w:rsid w:val="00273DF7"/>
    <w:rsid w:val="00277EEB"/>
    <w:rsid w:val="00281EE9"/>
    <w:rsid w:val="00284C11"/>
    <w:rsid w:val="002921C1"/>
    <w:rsid w:val="00292D3F"/>
    <w:rsid w:val="002943B8"/>
    <w:rsid w:val="002B1384"/>
    <w:rsid w:val="002B3BF5"/>
    <w:rsid w:val="002B48CF"/>
    <w:rsid w:val="002F5AEF"/>
    <w:rsid w:val="0030222A"/>
    <w:rsid w:val="003078ED"/>
    <w:rsid w:val="0031132D"/>
    <w:rsid w:val="00313625"/>
    <w:rsid w:val="0031748D"/>
    <w:rsid w:val="0032154C"/>
    <w:rsid w:val="0033612F"/>
    <w:rsid w:val="00350C48"/>
    <w:rsid w:val="00352D50"/>
    <w:rsid w:val="003561CE"/>
    <w:rsid w:val="0036105E"/>
    <w:rsid w:val="003715E3"/>
    <w:rsid w:val="003757D0"/>
    <w:rsid w:val="00386C4D"/>
    <w:rsid w:val="003935B8"/>
    <w:rsid w:val="00394295"/>
    <w:rsid w:val="00395681"/>
    <w:rsid w:val="003960B7"/>
    <w:rsid w:val="003A142F"/>
    <w:rsid w:val="003A1DBC"/>
    <w:rsid w:val="003A5BC7"/>
    <w:rsid w:val="003B0C18"/>
    <w:rsid w:val="003B5803"/>
    <w:rsid w:val="003C299F"/>
    <w:rsid w:val="003C6F2B"/>
    <w:rsid w:val="003D2680"/>
    <w:rsid w:val="003E1D8C"/>
    <w:rsid w:val="003E4388"/>
    <w:rsid w:val="00400E44"/>
    <w:rsid w:val="004022BE"/>
    <w:rsid w:val="00416AED"/>
    <w:rsid w:val="00416D4C"/>
    <w:rsid w:val="00417B36"/>
    <w:rsid w:val="004308CD"/>
    <w:rsid w:val="0045128E"/>
    <w:rsid w:val="00452A39"/>
    <w:rsid w:val="0045582F"/>
    <w:rsid w:val="00460F3C"/>
    <w:rsid w:val="004624C1"/>
    <w:rsid w:val="0047761F"/>
    <w:rsid w:val="004805B3"/>
    <w:rsid w:val="00490183"/>
    <w:rsid w:val="00490C20"/>
    <w:rsid w:val="004A6206"/>
    <w:rsid w:val="004A6778"/>
    <w:rsid w:val="004B00FD"/>
    <w:rsid w:val="004C6531"/>
    <w:rsid w:val="004D2038"/>
    <w:rsid w:val="004D2116"/>
    <w:rsid w:val="004D4BDC"/>
    <w:rsid w:val="004F2BE2"/>
    <w:rsid w:val="004F51E8"/>
    <w:rsid w:val="005008B3"/>
    <w:rsid w:val="00503530"/>
    <w:rsid w:val="00515132"/>
    <w:rsid w:val="005176AB"/>
    <w:rsid w:val="005247EF"/>
    <w:rsid w:val="005304F9"/>
    <w:rsid w:val="00531986"/>
    <w:rsid w:val="00534616"/>
    <w:rsid w:val="00541145"/>
    <w:rsid w:val="0054595B"/>
    <w:rsid w:val="00546E48"/>
    <w:rsid w:val="00556B27"/>
    <w:rsid w:val="00556E96"/>
    <w:rsid w:val="00562EFC"/>
    <w:rsid w:val="00566814"/>
    <w:rsid w:val="00567F55"/>
    <w:rsid w:val="00572620"/>
    <w:rsid w:val="00580540"/>
    <w:rsid w:val="00581A03"/>
    <w:rsid w:val="00581D34"/>
    <w:rsid w:val="0058737F"/>
    <w:rsid w:val="00590421"/>
    <w:rsid w:val="005923F6"/>
    <w:rsid w:val="00592FD0"/>
    <w:rsid w:val="005A4A7D"/>
    <w:rsid w:val="005A738D"/>
    <w:rsid w:val="005B768C"/>
    <w:rsid w:val="005C1CED"/>
    <w:rsid w:val="005D13F4"/>
    <w:rsid w:val="005D1E46"/>
    <w:rsid w:val="005E611B"/>
    <w:rsid w:val="005F1D93"/>
    <w:rsid w:val="00601800"/>
    <w:rsid w:val="0060206E"/>
    <w:rsid w:val="0060219A"/>
    <w:rsid w:val="0060293C"/>
    <w:rsid w:val="00613140"/>
    <w:rsid w:val="006328C0"/>
    <w:rsid w:val="00637D3E"/>
    <w:rsid w:val="00641143"/>
    <w:rsid w:val="00642F64"/>
    <w:rsid w:val="0064540F"/>
    <w:rsid w:val="0064680F"/>
    <w:rsid w:val="006473C3"/>
    <w:rsid w:val="00650BFF"/>
    <w:rsid w:val="006533A6"/>
    <w:rsid w:val="00661C7B"/>
    <w:rsid w:val="00663587"/>
    <w:rsid w:val="00667F46"/>
    <w:rsid w:val="0067438C"/>
    <w:rsid w:val="00676889"/>
    <w:rsid w:val="006839A7"/>
    <w:rsid w:val="006936C9"/>
    <w:rsid w:val="0069622F"/>
    <w:rsid w:val="006A533A"/>
    <w:rsid w:val="006B452B"/>
    <w:rsid w:val="006D0DD4"/>
    <w:rsid w:val="006D303B"/>
    <w:rsid w:val="006D31F8"/>
    <w:rsid w:val="006D357E"/>
    <w:rsid w:val="006D4DF4"/>
    <w:rsid w:val="006E249A"/>
    <w:rsid w:val="006F0293"/>
    <w:rsid w:val="006F214F"/>
    <w:rsid w:val="006F501F"/>
    <w:rsid w:val="0071209B"/>
    <w:rsid w:val="00714A3A"/>
    <w:rsid w:val="00722496"/>
    <w:rsid w:val="0074021D"/>
    <w:rsid w:val="00746A6A"/>
    <w:rsid w:val="00762FE1"/>
    <w:rsid w:val="007641B8"/>
    <w:rsid w:val="00764F3B"/>
    <w:rsid w:val="00775F83"/>
    <w:rsid w:val="00776A24"/>
    <w:rsid w:val="0078080F"/>
    <w:rsid w:val="007819C6"/>
    <w:rsid w:val="00782856"/>
    <w:rsid w:val="00783954"/>
    <w:rsid w:val="00784E07"/>
    <w:rsid w:val="00784E32"/>
    <w:rsid w:val="00786032"/>
    <w:rsid w:val="007878E7"/>
    <w:rsid w:val="00791603"/>
    <w:rsid w:val="007921DA"/>
    <w:rsid w:val="007A04BA"/>
    <w:rsid w:val="007A67E0"/>
    <w:rsid w:val="007B603C"/>
    <w:rsid w:val="007C1A11"/>
    <w:rsid w:val="007C300F"/>
    <w:rsid w:val="007C3028"/>
    <w:rsid w:val="007C6D1C"/>
    <w:rsid w:val="007D5C0A"/>
    <w:rsid w:val="007E2153"/>
    <w:rsid w:val="007F12EB"/>
    <w:rsid w:val="007F1EA2"/>
    <w:rsid w:val="007F2375"/>
    <w:rsid w:val="00801377"/>
    <w:rsid w:val="00806052"/>
    <w:rsid w:val="008068EA"/>
    <w:rsid w:val="00812403"/>
    <w:rsid w:val="008125A0"/>
    <w:rsid w:val="008149F3"/>
    <w:rsid w:val="008176C7"/>
    <w:rsid w:val="0083602C"/>
    <w:rsid w:val="00842D99"/>
    <w:rsid w:val="00843B01"/>
    <w:rsid w:val="00846295"/>
    <w:rsid w:val="008464D7"/>
    <w:rsid w:val="00852139"/>
    <w:rsid w:val="00852C49"/>
    <w:rsid w:val="00857265"/>
    <w:rsid w:val="008614C4"/>
    <w:rsid w:val="008639A9"/>
    <w:rsid w:val="00866B62"/>
    <w:rsid w:val="0087130A"/>
    <w:rsid w:val="00871D06"/>
    <w:rsid w:val="00874CB7"/>
    <w:rsid w:val="008758BD"/>
    <w:rsid w:val="00875C66"/>
    <w:rsid w:val="0087746E"/>
    <w:rsid w:val="00877D29"/>
    <w:rsid w:val="00883C04"/>
    <w:rsid w:val="008846A2"/>
    <w:rsid w:val="00885A6A"/>
    <w:rsid w:val="00890205"/>
    <w:rsid w:val="008B5DF3"/>
    <w:rsid w:val="008B7334"/>
    <w:rsid w:val="008C0927"/>
    <w:rsid w:val="008C6C11"/>
    <w:rsid w:val="008C6EAC"/>
    <w:rsid w:val="008D05CB"/>
    <w:rsid w:val="008D11A8"/>
    <w:rsid w:val="008D3DBA"/>
    <w:rsid w:val="008E1775"/>
    <w:rsid w:val="008F2CC9"/>
    <w:rsid w:val="008F743C"/>
    <w:rsid w:val="0090755A"/>
    <w:rsid w:val="009136D1"/>
    <w:rsid w:val="0092249D"/>
    <w:rsid w:val="009227F7"/>
    <w:rsid w:val="009314B2"/>
    <w:rsid w:val="00932B9B"/>
    <w:rsid w:val="00937F1A"/>
    <w:rsid w:val="009465BA"/>
    <w:rsid w:val="00953A28"/>
    <w:rsid w:val="00962C6E"/>
    <w:rsid w:val="0096534C"/>
    <w:rsid w:val="00984179"/>
    <w:rsid w:val="0099648E"/>
    <w:rsid w:val="009A098A"/>
    <w:rsid w:val="009B25D3"/>
    <w:rsid w:val="009B4CD0"/>
    <w:rsid w:val="009D1286"/>
    <w:rsid w:val="009D14D4"/>
    <w:rsid w:val="009D4527"/>
    <w:rsid w:val="009E7139"/>
    <w:rsid w:val="009F0732"/>
    <w:rsid w:val="009F0B72"/>
    <w:rsid w:val="009F58CD"/>
    <w:rsid w:val="00A07FD7"/>
    <w:rsid w:val="00A249AB"/>
    <w:rsid w:val="00A24DEA"/>
    <w:rsid w:val="00A3395E"/>
    <w:rsid w:val="00A33F80"/>
    <w:rsid w:val="00A34B5B"/>
    <w:rsid w:val="00A42708"/>
    <w:rsid w:val="00A62DFE"/>
    <w:rsid w:val="00A6740F"/>
    <w:rsid w:val="00A67F86"/>
    <w:rsid w:val="00A7129B"/>
    <w:rsid w:val="00A71741"/>
    <w:rsid w:val="00A71AEC"/>
    <w:rsid w:val="00A72FA2"/>
    <w:rsid w:val="00A75CA6"/>
    <w:rsid w:val="00A774EB"/>
    <w:rsid w:val="00A86539"/>
    <w:rsid w:val="00A907C0"/>
    <w:rsid w:val="00A9484D"/>
    <w:rsid w:val="00A94B37"/>
    <w:rsid w:val="00AA51C0"/>
    <w:rsid w:val="00AA6DCE"/>
    <w:rsid w:val="00AA6E1C"/>
    <w:rsid w:val="00AB4B90"/>
    <w:rsid w:val="00AB75D1"/>
    <w:rsid w:val="00AD15F3"/>
    <w:rsid w:val="00AD4A35"/>
    <w:rsid w:val="00AD740E"/>
    <w:rsid w:val="00AE2522"/>
    <w:rsid w:val="00AE55DB"/>
    <w:rsid w:val="00B05038"/>
    <w:rsid w:val="00B06A8D"/>
    <w:rsid w:val="00B11958"/>
    <w:rsid w:val="00B20E37"/>
    <w:rsid w:val="00B247A6"/>
    <w:rsid w:val="00B31050"/>
    <w:rsid w:val="00B353B6"/>
    <w:rsid w:val="00B36DCE"/>
    <w:rsid w:val="00B44CC9"/>
    <w:rsid w:val="00B60AC4"/>
    <w:rsid w:val="00B7510A"/>
    <w:rsid w:val="00B77F4F"/>
    <w:rsid w:val="00B827BD"/>
    <w:rsid w:val="00B8762F"/>
    <w:rsid w:val="00B902BE"/>
    <w:rsid w:val="00B90D27"/>
    <w:rsid w:val="00B9677E"/>
    <w:rsid w:val="00BA0466"/>
    <w:rsid w:val="00BA31B3"/>
    <w:rsid w:val="00BB3040"/>
    <w:rsid w:val="00BB3335"/>
    <w:rsid w:val="00BB34F0"/>
    <w:rsid w:val="00BD108E"/>
    <w:rsid w:val="00BD2416"/>
    <w:rsid w:val="00BD4B33"/>
    <w:rsid w:val="00BE1F23"/>
    <w:rsid w:val="00C00786"/>
    <w:rsid w:val="00C024F1"/>
    <w:rsid w:val="00C04185"/>
    <w:rsid w:val="00C07954"/>
    <w:rsid w:val="00C116CD"/>
    <w:rsid w:val="00C11EC9"/>
    <w:rsid w:val="00C24344"/>
    <w:rsid w:val="00C24CE2"/>
    <w:rsid w:val="00C27914"/>
    <w:rsid w:val="00C30E49"/>
    <w:rsid w:val="00C417D2"/>
    <w:rsid w:val="00C42277"/>
    <w:rsid w:val="00C47C67"/>
    <w:rsid w:val="00C53A69"/>
    <w:rsid w:val="00C67B15"/>
    <w:rsid w:val="00C730B8"/>
    <w:rsid w:val="00C77114"/>
    <w:rsid w:val="00C852C2"/>
    <w:rsid w:val="00C925CE"/>
    <w:rsid w:val="00C951EF"/>
    <w:rsid w:val="00C974FE"/>
    <w:rsid w:val="00CA5E85"/>
    <w:rsid w:val="00CA6A0A"/>
    <w:rsid w:val="00CB39A8"/>
    <w:rsid w:val="00CB54F6"/>
    <w:rsid w:val="00CB5A68"/>
    <w:rsid w:val="00CB754C"/>
    <w:rsid w:val="00CB79E7"/>
    <w:rsid w:val="00CC3C58"/>
    <w:rsid w:val="00CC5A01"/>
    <w:rsid w:val="00CC5D8C"/>
    <w:rsid w:val="00CD38D0"/>
    <w:rsid w:val="00CD475C"/>
    <w:rsid w:val="00CE5ECF"/>
    <w:rsid w:val="00CE7203"/>
    <w:rsid w:val="00CF1A52"/>
    <w:rsid w:val="00CF1DF0"/>
    <w:rsid w:val="00D03379"/>
    <w:rsid w:val="00D0580A"/>
    <w:rsid w:val="00D216C2"/>
    <w:rsid w:val="00D22004"/>
    <w:rsid w:val="00D50EC9"/>
    <w:rsid w:val="00D51F0F"/>
    <w:rsid w:val="00D5427E"/>
    <w:rsid w:val="00D550E8"/>
    <w:rsid w:val="00D63AF4"/>
    <w:rsid w:val="00D67BB5"/>
    <w:rsid w:val="00D81638"/>
    <w:rsid w:val="00D81F18"/>
    <w:rsid w:val="00D8574E"/>
    <w:rsid w:val="00DA3429"/>
    <w:rsid w:val="00DA4E7A"/>
    <w:rsid w:val="00DA5014"/>
    <w:rsid w:val="00DA6AE4"/>
    <w:rsid w:val="00DB46E9"/>
    <w:rsid w:val="00DD36D5"/>
    <w:rsid w:val="00DE67D3"/>
    <w:rsid w:val="00DF360C"/>
    <w:rsid w:val="00E01B3B"/>
    <w:rsid w:val="00E0426F"/>
    <w:rsid w:val="00E073C5"/>
    <w:rsid w:val="00E147A0"/>
    <w:rsid w:val="00E15A14"/>
    <w:rsid w:val="00E15A9B"/>
    <w:rsid w:val="00E15C15"/>
    <w:rsid w:val="00E16A28"/>
    <w:rsid w:val="00E24C41"/>
    <w:rsid w:val="00E30707"/>
    <w:rsid w:val="00E30E51"/>
    <w:rsid w:val="00E333A1"/>
    <w:rsid w:val="00E34218"/>
    <w:rsid w:val="00E41BFC"/>
    <w:rsid w:val="00E469C2"/>
    <w:rsid w:val="00E50C9B"/>
    <w:rsid w:val="00E51452"/>
    <w:rsid w:val="00E517D4"/>
    <w:rsid w:val="00E52F4C"/>
    <w:rsid w:val="00E60DCB"/>
    <w:rsid w:val="00E6544F"/>
    <w:rsid w:val="00E66655"/>
    <w:rsid w:val="00E75557"/>
    <w:rsid w:val="00E7578F"/>
    <w:rsid w:val="00E771A2"/>
    <w:rsid w:val="00E776DA"/>
    <w:rsid w:val="00E777EF"/>
    <w:rsid w:val="00E854FF"/>
    <w:rsid w:val="00E92045"/>
    <w:rsid w:val="00EA0DD6"/>
    <w:rsid w:val="00EA7C23"/>
    <w:rsid w:val="00EB162C"/>
    <w:rsid w:val="00EB1E54"/>
    <w:rsid w:val="00EC2822"/>
    <w:rsid w:val="00ED4714"/>
    <w:rsid w:val="00EE13B6"/>
    <w:rsid w:val="00EE4BB3"/>
    <w:rsid w:val="00EE6609"/>
    <w:rsid w:val="00EF0448"/>
    <w:rsid w:val="00EF48D2"/>
    <w:rsid w:val="00F1153D"/>
    <w:rsid w:val="00F16D49"/>
    <w:rsid w:val="00F22155"/>
    <w:rsid w:val="00F233CE"/>
    <w:rsid w:val="00F25F96"/>
    <w:rsid w:val="00F27598"/>
    <w:rsid w:val="00F27D43"/>
    <w:rsid w:val="00F3627A"/>
    <w:rsid w:val="00F372A4"/>
    <w:rsid w:val="00F37A4E"/>
    <w:rsid w:val="00F41EB9"/>
    <w:rsid w:val="00F458A3"/>
    <w:rsid w:val="00F45D0C"/>
    <w:rsid w:val="00F45F20"/>
    <w:rsid w:val="00F56A01"/>
    <w:rsid w:val="00F56ED4"/>
    <w:rsid w:val="00F62BB9"/>
    <w:rsid w:val="00F66179"/>
    <w:rsid w:val="00F72D94"/>
    <w:rsid w:val="00F75BC2"/>
    <w:rsid w:val="00F77AC8"/>
    <w:rsid w:val="00F8200D"/>
    <w:rsid w:val="00F8527F"/>
    <w:rsid w:val="00FB37AF"/>
    <w:rsid w:val="00FC0403"/>
    <w:rsid w:val="00FC58AD"/>
    <w:rsid w:val="00FD444A"/>
    <w:rsid w:val="02423C5B"/>
    <w:rsid w:val="0C991995"/>
    <w:rsid w:val="118213C7"/>
    <w:rsid w:val="11B052B7"/>
    <w:rsid w:val="1CAFA206"/>
    <w:rsid w:val="1CF25AE2"/>
    <w:rsid w:val="2571566B"/>
    <w:rsid w:val="269001E0"/>
    <w:rsid w:val="2DD6DF05"/>
    <w:rsid w:val="2E74A208"/>
    <w:rsid w:val="376498EE"/>
    <w:rsid w:val="4FA2C038"/>
    <w:rsid w:val="50AF45E6"/>
    <w:rsid w:val="561924F9"/>
    <w:rsid w:val="67A77FB7"/>
    <w:rsid w:val="6A51C2D3"/>
    <w:rsid w:val="7180ECE3"/>
    <w:rsid w:val="79C5EDCF"/>
    <w:rsid w:val="7CB1EB8A"/>
    <w:rsid w:val="7E731E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61">
      <v:textbox inset="5.85pt,.7pt,5.85pt,.7pt"/>
    </o:shapedefaults>
    <o:shapelayout v:ext="edit">
      <o:idmap v:ext="edit" data="1"/>
    </o:shapelayout>
  </w:shapeDefaults>
  <w:decimalSymbol w:val="."/>
  <w:listSeparator w:val=","/>
  <w14:docId w14:val="30DD9959"/>
  <w15:docId w15:val="{EC038CB4-B28A-4507-B10A-2C993B559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74EB"/>
    <w:pPr>
      <w:widowControl w:val="0"/>
      <w:spacing w:after="0" w:line="240" w:lineRule="auto"/>
      <w:jc w:val="both"/>
    </w:pPr>
    <w:rPr>
      <w:rFonts w:ascii="Meiryo UI" w:eastAsia="Meiryo UI" w:hAnsi="Meiryo UI" w:cs="Times New Roman"/>
      <w:color w:val="000000"/>
      <w:sz w:val="20"/>
      <w:szCs w:val="20"/>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774EB"/>
    <w:pPr>
      <w:widowControl w:val="0"/>
      <w:spacing w:after="0" w:line="240" w:lineRule="auto"/>
      <w:jc w:val="both"/>
    </w:pPr>
    <w:rPr>
      <w:rFonts w:ascii="Meiryo UI" w:eastAsia="Meiryo UI" w:hAnsi="Meiryo UI" w:cs="Times New Roman"/>
      <w:color w:val="000000"/>
      <w:sz w:val="20"/>
      <w:szCs w:val="20"/>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774EB"/>
    <w:pPr>
      <w:tabs>
        <w:tab w:val="center" w:pos="4252"/>
        <w:tab w:val="right" w:pos="8504"/>
      </w:tabs>
      <w:snapToGrid w:val="0"/>
    </w:pPr>
  </w:style>
  <w:style w:type="character" w:customStyle="1" w:styleId="a5">
    <w:name w:val="ヘッダー (文字)"/>
    <w:basedOn w:val="a0"/>
    <w:link w:val="a4"/>
    <w:uiPriority w:val="99"/>
    <w:rsid w:val="00A774EB"/>
    <w:rPr>
      <w:rFonts w:ascii="Meiryo UI" w:eastAsia="Meiryo UI" w:hAnsi="Meiryo UI" w:cs="Times New Roman"/>
      <w:color w:val="000000"/>
      <w:sz w:val="20"/>
      <w:szCs w:val="20"/>
      <w:lang w:eastAsia="ja-JP"/>
    </w:rPr>
  </w:style>
  <w:style w:type="paragraph" w:styleId="a6">
    <w:name w:val="footer"/>
    <w:basedOn w:val="a"/>
    <w:link w:val="a7"/>
    <w:uiPriority w:val="99"/>
    <w:unhideWhenUsed/>
    <w:rsid w:val="00A774EB"/>
    <w:pPr>
      <w:tabs>
        <w:tab w:val="center" w:pos="4252"/>
        <w:tab w:val="right" w:pos="8504"/>
      </w:tabs>
      <w:snapToGrid w:val="0"/>
    </w:pPr>
  </w:style>
  <w:style w:type="character" w:customStyle="1" w:styleId="a7">
    <w:name w:val="フッター (文字)"/>
    <w:basedOn w:val="a0"/>
    <w:link w:val="a6"/>
    <w:uiPriority w:val="99"/>
    <w:rsid w:val="00A774EB"/>
    <w:rPr>
      <w:rFonts w:ascii="Meiryo UI" w:eastAsia="Meiryo UI" w:hAnsi="Meiryo UI" w:cs="Times New Roman"/>
      <w:color w:val="000000"/>
      <w:sz w:val="20"/>
      <w:szCs w:val="20"/>
      <w:lang w:eastAsia="ja-JP"/>
    </w:rPr>
  </w:style>
  <w:style w:type="character" w:styleId="a8">
    <w:name w:val="annotation reference"/>
    <w:basedOn w:val="a0"/>
    <w:uiPriority w:val="99"/>
    <w:semiHidden/>
    <w:unhideWhenUsed/>
    <w:rsid w:val="001820C9"/>
    <w:rPr>
      <w:sz w:val="18"/>
      <w:szCs w:val="18"/>
    </w:rPr>
  </w:style>
  <w:style w:type="paragraph" w:styleId="a9">
    <w:name w:val="annotation text"/>
    <w:basedOn w:val="a"/>
    <w:link w:val="aa"/>
    <w:uiPriority w:val="99"/>
    <w:semiHidden/>
    <w:unhideWhenUsed/>
    <w:rsid w:val="001820C9"/>
    <w:pPr>
      <w:jc w:val="left"/>
    </w:pPr>
    <w:rPr>
      <w:rFonts w:asciiTheme="minorHAnsi" w:eastAsiaTheme="minorEastAsia" w:hAnsiTheme="minorHAnsi" w:cstheme="minorBidi"/>
      <w:color w:val="auto"/>
      <w:kern w:val="2"/>
      <w:sz w:val="21"/>
      <w:szCs w:val="22"/>
    </w:rPr>
  </w:style>
  <w:style w:type="character" w:customStyle="1" w:styleId="aa">
    <w:name w:val="コメント文字列 (文字)"/>
    <w:basedOn w:val="a0"/>
    <w:link w:val="a9"/>
    <w:uiPriority w:val="99"/>
    <w:semiHidden/>
    <w:rsid w:val="001820C9"/>
    <w:rPr>
      <w:kern w:val="2"/>
      <w:sz w:val="21"/>
      <w:lang w:eastAsia="ja-JP"/>
    </w:rPr>
  </w:style>
  <w:style w:type="paragraph" w:styleId="ab">
    <w:name w:val="List Paragraph"/>
    <w:basedOn w:val="a"/>
    <w:uiPriority w:val="34"/>
    <w:qFormat/>
    <w:rsid w:val="00097B7B"/>
    <w:pPr>
      <w:ind w:leftChars="400" w:left="840"/>
    </w:pPr>
    <w:rPr>
      <w:rFonts w:asciiTheme="minorHAnsi" w:eastAsiaTheme="minorEastAsia" w:hAnsiTheme="minorHAnsi" w:cstheme="minorBidi"/>
      <w:color w:val="auto"/>
      <w:kern w:val="2"/>
      <w:sz w:val="21"/>
      <w:szCs w:val="22"/>
    </w:rPr>
  </w:style>
  <w:style w:type="paragraph" w:customStyle="1" w:styleId="paragraph">
    <w:name w:val="paragraph"/>
    <w:basedOn w:val="a"/>
    <w:rsid w:val="0047761F"/>
    <w:pPr>
      <w:widowControl/>
      <w:spacing w:before="100" w:beforeAutospacing="1" w:after="100" w:afterAutospacing="1"/>
      <w:jc w:val="left"/>
    </w:pPr>
    <w:rPr>
      <w:rFonts w:ascii="ＭＳ Ｐゴシック" w:eastAsia="ＭＳ Ｐゴシック" w:hAnsi="ＭＳ Ｐゴシック" w:cs="ＭＳ Ｐゴシック"/>
      <w:color w:val="auto"/>
      <w:sz w:val="24"/>
      <w:szCs w:val="24"/>
    </w:rPr>
  </w:style>
  <w:style w:type="character" w:customStyle="1" w:styleId="normaltextrun">
    <w:name w:val="normaltextrun"/>
    <w:basedOn w:val="a0"/>
    <w:rsid w:val="0047761F"/>
  </w:style>
  <w:style w:type="character" w:customStyle="1" w:styleId="eop">
    <w:name w:val="eop"/>
    <w:basedOn w:val="a0"/>
    <w:rsid w:val="0047761F"/>
  </w:style>
  <w:style w:type="paragraph" w:styleId="ac">
    <w:name w:val="Date"/>
    <w:basedOn w:val="a"/>
    <w:next w:val="a"/>
    <w:link w:val="ad"/>
    <w:uiPriority w:val="99"/>
    <w:semiHidden/>
    <w:unhideWhenUsed/>
    <w:rsid w:val="00F22155"/>
  </w:style>
  <w:style w:type="character" w:customStyle="1" w:styleId="ad">
    <w:name w:val="日付 (文字)"/>
    <w:basedOn w:val="a0"/>
    <w:link w:val="ac"/>
    <w:uiPriority w:val="99"/>
    <w:semiHidden/>
    <w:rsid w:val="00F22155"/>
    <w:rPr>
      <w:rFonts w:ascii="Meiryo UI" w:eastAsia="Meiryo UI" w:hAnsi="Meiryo UI" w:cs="Times New Roman"/>
      <w:color w:val="000000"/>
      <w:sz w:val="20"/>
      <w:szCs w:val="20"/>
      <w:lang w:eastAsia="ja-JP"/>
    </w:rPr>
  </w:style>
  <w:style w:type="paragraph" w:styleId="ae">
    <w:name w:val="annotation subject"/>
    <w:basedOn w:val="a9"/>
    <w:next w:val="a9"/>
    <w:link w:val="af"/>
    <w:uiPriority w:val="99"/>
    <w:semiHidden/>
    <w:unhideWhenUsed/>
    <w:rsid w:val="00BD4B33"/>
    <w:rPr>
      <w:rFonts w:ascii="Meiryo UI" w:eastAsia="Meiryo UI" w:hAnsi="Meiryo UI" w:cs="Times New Roman"/>
      <w:b/>
      <w:bCs/>
      <w:color w:val="000000"/>
      <w:kern w:val="0"/>
      <w:sz w:val="20"/>
      <w:szCs w:val="20"/>
    </w:rPr>
  </w:style>
  <w:style w:type="character" w:customStyle="1" w:styleId="af">
    <w:name w:val="コメント内容 (文字)"/>
    <w:basedOn w:val="aa"/>
    <w:link w:val="ae"/>
    <w:uiPriority w:val="99"/>
    <w:semiHidden/>
    <w:rsid w:val="00BD4B33"/>
    <w:rPr>
      <w:rFonts w:ascii="Meiryo UI" w:eastAsia="Meiryo UI" w:hAnsi="Meiryo UI" w:cs="Times New Roman"/>
      <w:b/>
      <w:bCs/>
      <w:color w:val="000000"/>
      <w:kern w:val="2"/>
      <w:sz w:val="20"/>
      <w:szCs w:val="20"/>
      <w:lang w:eastAsia="ja-JP"/>
    </w:rPr>
  </w:style>
  <w:style w:type="paragraph" w:styleId="af0">
    <w:name w:val="Revision"/>
    <w:hidden/>
    <w:uiPriority w:val="99"/>
    <w:semiHidden/>
    <w:rsid w:val="00BD4B33"/>
    <w:pPr>
      <w:spacing w:after="0" w:line="240" w:lineRule="auto"/>
    </w:pPr>
    <w:rPr>
      <w:rFonts w:ascii="Meiryo UI" w:eastAsia="Meiryo UI" w:hAnsi="Meiryo UI" w:cs="Times New Roman"/>
      <w:color w:val="000000"/>
      <w:sz w:val="20"/>
      <w:szCs w:val="20"/>
      <w:lang w:eastAsia="ja-JP"/>
    </w:rPr>
  </w:style>
  <w:style w:type="character" w:styleId="af1">
    <w:name w:val="Hyperlink"/>
    <w:basedOn w:val="a0"/>
    <w:uiPriority w:val="99"/>
    <w:unhideWhenUsed/>
    <w:rsid w:val="00B7510A"/>
    <w:rPr>
      <w:color w:val="0000FF" w:themeColor="hyperlink"/>
      <w:u w:val="single"/>
    </w:rPr>
  </w:style>
  <w:style w:type="character" w:styleId="af2">
    <w:name w:val="Unresolved Mention"/>
    <w:basedOn w:val="a0"/>
    <w:uiPriority w:val="99"/>
    <w:semiHidden/>
    <w:unhideWhenUsed/>
    <w:rsid w:val="00B7510A"/>
    <w:rPr>
      <w:color w:val="605E5C"/>
      <w:shd w:val="clear" w:color="auto" w:fill="E1DFDD"/>
    </w:rPr>
  </w:style>
  <w:style w:type="character" w:styleId="af3">
    <w:name w:val="FollowedHyperlink"/>
    <w:basedOn w:val="a0"/>
    <w:uiPriority w:val="99"/>
    <w:semiHidden/>
    <w:unhideWhenUsed/>
    <w:rsid w:val="00260E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903553">
      <w:bodyDiv w:val="1"/>
      <w:marLeft w:val="0"/>
      <w:marRight w:val="0"/>
      <w:marTop w:val="0"/>
      <w:marBottom w:val="0"/>
      <w:divBdr>
        <w:top w:val="none" w:sz="0" w:space="0" w:color="auto"/>
        <w:left w:val="none" w:sz="0" w:space="0" w:color="auto"/>
        <w:bottom w:val="none" w:sz="0" w:space="0" w:color="auto"/>
        <w:right w:val="none" w:sz="0" w:space="0" w:color="auto"/>
      </w:divBdr>
    </w:div>
    <w:div w:id="660352546">
      <w:bodyDiv w:val="1"/>
      <w:marLeft w:val="0"/>
      <w:marRight w:val="0"/>
      <w:marTop w:val="0"/>
      <w:marBottom w:val="0"/>
      <w:divBdr>
        <w:top w:val="none" w:sz="0" w:space="0" w:color="auto"/>
        <w:left w:val="none" w:sz="0" w:space="0" w:color="auto"/>
        <w:bottom w:val="none" w:sz="0" w:space="0" w:color="auto"/>
        <w:right w:val="none" w:sz="0" w:space="0" w:color="auto"/>
      </w:divBdr>
    </w:div>
    <w:div w:id="701394376">
      <w:bodyDiv w:val="1"/>
      <w:marLeft w:val="0"/>
      <w:marRight w:val="0"/>
      <w:marTop w:val="0"/>
      <w:marBottom w:val="0"/>
      <w:divBdr>
        <w:top w:val="none" w:sz="0" w:space="0" w:color="auto"/>
        <w:left w:val="none" w:sz="0" w:space="0" w:color="auto"/>
        <w:bottom w:val="none" w:sz="0" w:space="0" w:color="auto"/>
        <w:right w:val="none" w:sz="0" w:space="0" w:color="auto"/>
      </w:divBdr>
    </w:div>
    <w:div w:id="813258454">
      <w:bodyDiv w:val="1"/>
      <w:marLeft w:val="0"/>
      <w:marRight w:val="0"/>
      <w:marTop w:val="0"/>
      <w:marBottom w:val="0"/>
      <w:divBdr>
        <w:top w:val="none" w:sz="0" w:space="0" w:color="auto"/>
        <w:left w:val="none" w:sz="0" w:space="0" w:color="auto"/>
        <w:bottom w:val="none" w:sz="0" w:space="0" w:color="auto"/>
        <w:right w:val="none" w:sz="0" w:space="0" w:color="auto"/>
      </w:divBdr>
      <w:divsChild>
        <w:div w:id="17776734">
          <w:marLeft w:val="0"/>
          <w:marRight w:val="0"/>
          <w:marTop w:val="0"/>
          <w:marBottom w:val="0"/>
          <w:divBdr>
            <w:top w:val="none" w:sz="0" w:space="0" w:color="auto"/>
            <w:left w:val="none" w:sz="0" w:space="0" w:color="auto"/>
            <w:bottom w:val="none" w:sz="0" w:space="0" w:color="auto"/>
            <w:right w:val="none" w:sz="0" w:space="0" w:color="auto"/>
          </w:divBdr>
        </w:div>
        <w:div w:id="21783135">
          <w:marLeft w:val="0"/>
          <w:marRight w:val="0"/>
          <w:marTop w:val="0"/>
          <w:marBottom w:val="0"/>
          <w:divBdr>
            <w:top w:val="none" w:sz="0" w:space="0" w:color="auto"/>
            <w:left w:val="none" w:sz="0" w:space="0" w:color="auto"/>
            <w:bottom w:val="none" w:sz="0" w:space="0" w:color="auto"/>
            <w:right w:val="none" w:sz="0" w:space="0" w:color="auto"/>
          </w:divBdr>
        </w:div>
        <w:div w:id="80882174">
          <w:marLeft w:val="0"/>
          <w:marRight w:val="0"/>
          <w:marTop w:val="0"/>
          <w:marBottom w:val="0"/>
          <w:divBdr>
            <w:top w:val="none" w:sz="0" w:space="0" w:color="auto"/>
            <w:left w:val="none" w:sz="0" w:space="0" w:color="auto"/>
            <w:bottom w:val="none" w:sz="0" w:space="0" w:color="auto"/>
            <w:right w:val="none" w:sz="0" w:space="0" w:color="auto"/>
          </w:divBdr>
        </w:div>
        <w:div w:id="137505178">
          <w:marLeft w:val="0"/>
          <w:marRight w:val="0"/>
          <w:marTop w:val="0"/>
          <w:marBottom w:val="0"/>
          <w:divBdr>
            <w:top w:val="none" w:sz="0" w:space="0" w:color="auto"/>
            <w:left w:val="none" w:sz="0" w:space="0" w:color="auto"/>
            <w:bottom w:val="none" w:sz="0" w:space="0" w:color="auto"/>
            <w:right w:val="none" w:sz="0" w:space="0" w:color="auto"/>
          </w:divBdr>
        </w:div>
        <w:div w:id="179970150">
          <w:marLeft w:val="0"/>
          <w:marRight w:val="0"/>
          <w:marTop w:val="0"/>
          <w:marBottom w:val="0"/>
          <w:divBdr>
            <w:top w:val="none" w:sz="0" w:space="0" w:color="auto"/>
            <w:left w:val="none" w:sz="0" w:space="0" w:color="auto"/>
            <w:bottom w:val="none" w:sz="0" w:space="0" w:color="auto"/>
            <w:right w:val="none" w:sz="0" w:space="0" w:color="auto"/>
          </w:divBdr>
        </w:div>
        <w:div w:id="235211332">
          <w:marLeft w:val="0"/>
          <w:marRight w:val="0"/>
          <w:marTop w:val="0"/>
          <w:marBottom w:val="0"/>
          <w:divBdr>
            <w:top w:val="none" w:sz="0" w:space="0" w:color="auto"/>
            <w:left w:val="none" w:sz="0" w:space="0" w:color="auto"/>
            <w:bottom w:val="none" w:sz="0" w:space="0" w:color="auto"/>
            <w:right w:val="none" w:sz="0" w:space="0" w:color="auto"/>
          </w:divBdr>
        </w:div>
        <w:div w:id="250235225">
          <w:marLeft w:val="0"/>
          <w:marRight w:val="0"/>
          <w:marTop w:val="0"/>
          <w:marBottom w:val="0"/>
          <w:divBdr>
            <w:top w:val="none" w:sz="0" w:space="0" w:color="auto"/>
            <w:left w:val="none" w:sz="0" w:space="0" w:color="auto"/>
            <w:bottom w:val="none" w:sz="0" w:space="0" w:color="auto"/>
            <w:right w:val="none" w:sz="0" w:space="0" w:color="auto"/>
          </w:divBdr>
        </w:div>
        <w:div w:id="332488007">
          <w:marLeft w:val="0"/>
          <w:marRight w:val="0"/>
          <w:marTop w:val="0"/>
          <w:marBottom w:val="0"/>
          <w:divBdr>
            <w:top w:val="none" w:sz="0" w:space="0" w:color="auto"/>
            <w:left w:val="none" w:sz="0" w:space="0" w:color="auto"/>
            <w:bottom w:val="none" w:sz="0" w:space="0" w:color="auto"/>
            <w:right w:val="none" w:sz="0" w:space="0" w:color="auto"/>
          </w:divBdr>
        </w:div>
        <w:div w:id="345064055">
          <w:marLeft w:val="0"/>
          <w:marRight w:val="0"/>
          <w:marTop w:val="0"/>
          <w:marBottom w:val="0"/>
          <w:divBdr>
            <w:top w:val="none" w:sz="0" w:space="0" w:color="auto"/>
            <w:left w:val="none" w:sz="0" w:space="0" w:color="auto"/>
            <w:bottom w:val="none" w:sz="0" w:space="0" w:color="auto"/>
            <w:right w:val="none" w:sz="0" w:space="0" w:color="auto"/>
          </w:divBdr>
        </w:div>
        <w:div w:id="351414688">
          <w:marLeft w:val="0"/>
          <w:marRight w:val="0"/>
          <w:marTop w:val="0"/>
          <w:marBottom w:val="0"/>
          <w:divBdr>
            <w:top w:val="none" w:sz="0" w:space="0" w:color="auto"/>
            <w:left w:val="none" w:sz="0" w:space="0" w:color="auto"/>
            <w:bottom w:val="none" w:sz="0" w:space="0" w:color="auto"/>
            <w:right w:val="none" w:sz="0" w:space="0" w:color="auto"/>
          </w:divBdr>
        </w:div>
        <w:div w:id="396973108">
          <w:marLeft w:val="0"/>
          <w:marRight w:val="0"/>
          <w:marTop w:val="0"/>
          <w:marBottom w:val="0"/>
          <w:divBdr>
            <w:top w:val="none" w:sz="0" w:space="0" w:color="auto"/>
            <w:left w:val="none" w:sz="0" w:space="0" w:color="auto"/>
            <w:bottom w:val="none" w:sz="0" w:space="0" w:color="auto"/>
            <w:right w:val="none" w:sz="0" w:space="0" w:color="auto"/>
          </w:divBdr>
        </w:div>
        <w:div w:id="442842003">
          <w:marLeft w:val="0"/>
          <w:marRight w:val="0"/>
          <w:marTop w:val="0"/>
          <w:marBottom w:val="0"/>
          <w:divBdr>
            <w:top w:val="none" w:sz="0" w:space="0" w:color="auto"/>
            <w:left w:val="none" w:sz="0" w:space="0" w:color="auto"/>
            <w:bottom w:val="none" w:sz="0" w:space="0" w:color="auto"/>
            <w:right w:val="none" w:sz="0" w:space="0" w:color="auto"/>
          </w:divBdr>
        </w:div>
        <w:div w:id="484514046">
          <w:marLeft w:val="0"/>
          <w:marRight w:val="0"/>
          <w:marTop w:val="0"/>
          <w:marBottom w:val="0"/>
          <w:divBdr>
            <w:top w:val="none" w:sz="0" w:space="0" w:color="auto"/>
            <w:left w:val="none" w:sz="0" w:space="0" w:color="auto"/>
            <w:bottom w:val="none" w:sz="0" w:space="0" w:color="auto"/>
            <w:right w:val="none" w:sz="0" w:space="0" w:color="auto"/>
          </w:divBdr>
        </w:div>
        <w:div w:id="618297478">
          <w:marLeft w:val="0"/>
          <w:marRight w:val="0"/>
          <w:marTop w:val="0"/>
          <w:marBottom w:val="0"/>
          <w:divBdr>
            <w:top w:val="none" w:sz="0" w:space="0" w:color="auto"/>
            <w:left w:val="none" w:sz="0" w:space="0" w:color="auto"/>
            <w:bottom w:val="none" w:sz="0" w:space="0" w:color="auto"/>
            <w:right w:val="none" w:sz="0" w:space="0" w:color="auto"/>
          </w:divBdr>
        </w:div>
        <w:div w:id="623660889">
          <w:marLeft w:val="0"/>
          <w:marRight w:val="0"/>
          <w:marTop w:val="0"/>
          <w:marBottom w:val="0"/>
          <w:divBdr>
            <w:top w:val="none" w:sz="0" w:space="0" w:color="auto"/>
            <w:left w:val="none" w:sz="0" w:space="0" w:color="auto"/>
            <w:bottom w:val="none" w:sz="0" w:space="0" w:color="auto"/>
            <w:right w:val="none" w:sz="0" w:space="0" w:color="auto"/>
          </w:divBdr>
        </w:div>
        <w:div w:id="740327334">
          <w:marLeft w:val="0"/>
          <w:marRight w:val="0"/>
          <w:marTop w:val="0"/>
          <w:marBottom w:val="0"/>
          <w:divBdr>
            <w:top w:val="none" w:sz="0" w:space="0" w:color="auto"/>
            <w:left w:val="none" w:sz="0" w:space="0" w:color="auto"/>
            <w:bottom w:val="none" w:sz="0" w:space="0" w:color="auto"/>
            <w:right w:val="none" w:sz="0" w:space="0" w:color="auto"/>
          </w:divBdr>
        </w:div>
        <w:div w:id="806702098">
          <w:marLeft w:val="0"/>
          <w:marRight w:val="0"/>
          <w:marTop w:val="0"/>
          <w:marBottom w:val="0"/>
          <w:divBdr>
            <w:top w:val="none" w:sz="0" w:space="0" w:color="auto"/>
            <w:left w:val="none" w:sz="0" w:space="0" w:color="auto"/>
            <w:bottom w:val="none" w:sz="0" w:space="0" w:color="auto"/>
            <w:right w:val="none" w:sz="0" w:space="0" w:color="auto"/>
          </w:divBdr>
        </w:div>
        <w:div w:id="902758564">
          <w:marLeft w:val="0"/>
          <w:marRight w:val="0"/>
          <w:marTop w:val="0"/>
          <w:marBottom w:val="0"/>
          <w:divBdr>
            <w:top w:val="none" w:sz="0" w:space="0" w:color="auto"/>
            <w:left w:val="none" w:sz="0" w:space="0" w:color="auto"/>
            <w:bottom w:val="none" w:sz="0" w:space="0" w:color="auto"/>
            <w:right w:val="none" w:sz="0" w:space="0" w:color="auto"/>
          </w:divBdr>
        </w:div>
        <w:div w:id="1050804315">
          <w:marLeft w:val="0"/>
          <w:marRight w:val="0"/>
          <w:marTop w:val="0"/>
          <w:marBottom w:val="0"/>
          <w:divBdr>
            <w:top w:val="none" w:sz="0" w:space="0" w:color="auto"/>
            <w:left w:val="none" w:sz="0" w:space="0" w:color="auto"/>
            <w:bottom w:val="none" w:sz="0" w:space="0" w:color="auto"/>
            <w:right w:val="none" w:sz="0" w:space="0" w:color="auto"/>
          </w:divBdr>
        </w:div>
        <w:div w:id="1174109912">
          <w:marLeft w:val="0"/>
          <w:marRight w:val="0"/>
          <w:marTop w:val="0"/>
          <w:marBottom w:val="0"/>
          <w:divBdr>
            <w:top w:val="none" w:sz="0" w:space="0" w:color="auto"/>
            <w:left w:val="none" w:sz="0" w:space="0" w:color="auto"/>
            <w:bottom w:val="none" w:sz="0" w:space="0" w:color="auto"/>
            <w:right w:val="none" w:sz="0" w:space="0" w:color="auto"/>
          </w:divBdr>
        </w:div>
        <w:div w:id="1241060646">
          <w:marLeft w:val="0"/>
          <w:marRight w:val="0"/>
          <w:marTop w:val="0"/>
          <w:marBottom w:val="0"/>
          <w:divBdr>
            <w:top w:val="none" w:sz="0" w:space="0" w:color="auto"/>
            <w:left w:val="none" w:sz="0" w:space="0" w:color="auto"/>
            <w:bottom w:val="none" w:sz="0" w:space="0" w:color="auto"/>
            <w:right w:val="none" w:sz="0" w:space="0" w:color="auto"/>
          </w:divBdr>
        </w:div>
        <w:div w:id="1242909699">
          <w:marLeft w:val="0"/>
          <w:marRight w:val="0"/>
          <w:marTop w:val="0"/>
          <w:marBottom w:val="0"/>
          <w:divBdr>
            <w:top w:val="none" w:sz="0" w:space="0" w:color="auto"/>
            <w:left w:val="none" w:sz="0" w:space="0" w:color="auto"/>
            <w:bottom w:val="none" w:sz="0" w:space="0" w:color="auto"/>
            <w:right w:val="none" w:sz="0" w:space="0" w:color="auto"/>
          </w:divBdr>
        </w:div>
        <w:div w:id="1311446423">
          <w:marLeft w:val="0"/>
          <w:marRight w:val="0"/>
          <w:marTop w:val="0"/>
          <w:marBottom w:val="0"/>
          <w:divBdr>
            <w:top w:val="none" w:sz="0" w:space="0" w:color="auto"/>
            <w:left w:val="none" w:sz="0" w:space="0" w:color="auto"/>
            <w:bottom w:val="none" w:sz="0" w:space="0" w:color="auto"/>
            <w:right w:val="none" w:sz="0" w:space="0" w:color="auto"/>
          </w:divBdr>
        </w:div>
        <w:div w:id="1400979130">
          <w:marLeft w:val="0"/>
          <w:marRight w:val="0"/>
          <w:marTop w:val="0"/>
          <w:marBottom w:val="0"/>
          <w:divBdr>
            <w:top w:val="none" w:sz="0" w:space="0" w:color="auto"/>
            <w:left w:val="none" w:sz="0" w:space="0" w:color="auto"/>
            <w:bottom w:val="none" w:sz="0" w:space="0" w:color="auto"/>
            <w:right w:val="none" w:sz="0" w:space="0" w:color="auto"/>
          </w:divBdr>
        </w:div>
        <w:div w:id="1427068595">
          <w:marLeft w:val="0"/>
          <w:marRight w:val="0"/>
          <w:marTop w:val="0"/>
          <w:marBottom w:val="0"/>
          <w:divBdr>
            <w:top w:val="none" w:sz="0" w:space="0" w:color="auto"/>
            <w:left w:val="none" w:sz="0" w:space="0" w:color="auto"/>
            <w:bottom w:val="none" w:sz="0" w:space="0" w:color="auto"/>
            <w:right w:val="none" w:sz="0" w:space="0" w:color="auto"/>
          </w:divBdr>
        </w:div>
        <w:div w:id="1459570067">
          <w:marLeft w:val="0"/>
          <w:marRight w:val="0"/>
          <w:marTop w:val="0"/>
          <w:marBottom w:val="0"/>
          <w:divBdr>
            <w:top w:val="none" w:sz="0" w:space="0" w:color="auto"/>
            <w:left w:val="none" w:sz="0" w:space="0" w:color="auto"/>
            <w:bottom w:val="none" w:sz="0" w:space="0" w:color="auto"/>
            <w:right w:val="none" w:sz="0" w:space="0" w:color="auto"/>
          </w:divBdr>
        </w:div>
        <w:div w:id="1581449223">
          <w:marLeft w:val="0"/>
          <w:marRight w:val="0"/>
          <w:marTop w:val="0"/>
          <w:marBottom w:val="0"/>
          <w:divBdr>
            <w:top w:val="none" w:sz="0" w:space="0" w:color="auto"/>
            <w:left w:val="none" w:sz="0" w:space="0" w:color="auto"/>
            <w:bottom w:val="none" w:sz="0" w:space="0" w:color="auto"/>
            <w:right w:val="none" w:sz="0" w:space="0" w:color="auto"/>
          </w:divBdr>
        </w:div>
        <w:div w:id="1636914548">
          <w:marLeft w:val="0"/>
          <w:marRight w:val="0"/>
          <w:marTop w:val="0"/>
          <w:marBottom w:val="0"/>
          <w:divBdr>
            <w:top w:val="none" w:sz="0" w:space="0" w:color="auto"/>
            <w:left w:val="none" w:sz="0" w:space="0" w:color="auto"/>
            <w:bottom w:val="none" w:sz="0" w:space="0" w:color="auto"/>
            <w:right w:val="none" w:sz="0" w:space="0" w:color="auto"/>
          </w:divBdr>
        </w:div>
        <w:div w:id="1699624110">
          <w:marLeft w:val="0"/>
          <w:marRight w:val="0"/>
          <w:marTop w:val="0"/>
          <w:marBottom w:val="0"/>
          <w:divBdr>
            <w:top w:val="none" w:sz="0" w:space="0" w:color="auto"/>
            <w:left w:val="none" w:sz="0" w:space="0" w:color="auto"/>
            <w:bottom w:val="none" w:sz="0" w:space="0" w:color="auto"/>
            <w:right w:val="none" w:sz="0" w:space="0" w:color="auto"/>
          </w:divBdr>
        </w:div>
        <w:div w:id="1708068681">
          <w:marLeft w:val="0"/>
          <w:marRight w:val="0"/>
          <w:marTop w:val="0"/>
          <w:marBottom w:val="0"/>
          <w:divBdr>
            <w:top w:val="none" w:sz="0" w:space="0" w:color="auto"/>
            <w:left w:val="none" w:sz="0" w:space="0" w:color="auto"/>
            <w:bottom w:val="none" w:sz="0" w:space="0" w:color="auto"/>
            <w:right w:val="none" w:sz="0" w:space="0" w:color="auto"/>
          </w:divBdr>
        </w:div>
        <w:div w:id="1742555541">
          <w:marLeft w:val="0"/>
          <w:marRight w:val="0"/>
          <w:marTop w:val="0"/>
          <w:marBottom w:val="0"/>
          <w:divBdr>
            <w:top w:val="none" w:sz="0" w:space="0" w:color="auto"/>
            <w:left w:val="none" w:sz="0" w:space="0" w:color="auto"/>
            <w:bottom w:val="none" w:sz="0" w:space="0" w:color="auto"/>
            <w:right w:val="none" w:sz="0" w:space="0" w:color="auto"/>
          </w:divBdr>
        </w:div>
        <w:div w:id="1789274838">
          <w:marLeft w:val="0"/>
          <w:marRight w:val="0"/>
          <w:marTop w:val="0"/>
          <w:marBottom w:val="0"/>
          <w:divBdr>
            <w:top w:val="none" w:sz="0" w:space="0" w:color="auto"/>
            <w:left w:val="none" w:sz="0" w:space="0" w:color="auto"/>
            <w:bottom w:val="none" w:sz="0" w:space="0" w:color="auto"/>
            <w:right w:val="none" w:sz="0" w:space="0" w:color="auto"/>
          </w:divBdr>
        </w:div>
        <w:div w:id="1796481981">
          <w:marLeft w:val="0"/>
          <w:marRight w:val="0"/>
          <w:marTop w:val="0"/>
          <w:marBottom w:val="0"/>
          <w:divBdr>
            <w:top w:val="none" w:sz="0" w:space="0" w:color="auto"/>
            <w:left w:val="none" w:sz="0" w:space="0" w:color="auto"/>
            <w:bottom w:val="none" w:sz="0" w:space="0" w:color="auto"/>
            <w:right w:val="none" w:sz="0" w:space="0" w:color="auto"/>
          </w:divBdr>
        </w:div>
        <w:div w:id="1799760436">
          <w:marLeft w:val="0"/>
          <w:marRight w:val="0"/>
          <w:marTop w:val="0"/>
          <w:marBottom w:val="0"/>
          <w:divBdr>
            <w:top w:val="none" w:sz="0" w:space="0" w:color="auto"/>
            <w:left w:val="none" w:sz="0" w:space="0" w:color="auto"/>
            <w:bottom w:val="none" w:sz="0" w:space="0" w:color="auto"/>
            <w:right w:val="none" w:sz="0" w:space="0" w:color="auto"/>
          </w:divBdr>
        </w:div>
        <w:div w:id="1810170979">
          <w:marLeft w:val="0"/>
          <w:marRight w:val="0"/>
          <w:marTop w:val="0"/>
          <w:marBottom w:val="0"/>
          <w:divBdr>
            <w:top w:val="none" w:sz="0" w:space="0" w:color="auto"/>
            <w:left w:val="none" w:sz="0" w:space="0" w:color="auto"/>
            <w:bottom w:val="none" w:sz="0" w:space="0" w:color="auto"/>
            <w:right w:val="none" w:sz="0" w:space="0" w:color="auto"/>
          </w:divBdr>
        </w:div>
        <w:div w:id="1816794037">
          <w:marLeft w:val="0"/>
          <w:marRight w:val="0"/>
          <w:marTop w:val="0"/>
          <w:marBottom w:val="0"/>
          <w:divBdr>
            <w:top w:val="none" w:sz="0" w:space="0" w:color="auto"/>
            <w:left w:val="none" w:sz="0" w:space="0" w:color="auto"/>
            <w:bottom w:val="none" w:sz="0" w:space="0" w:color="auto"/>
            <w:right w:val="none" w:sz="0" w:space="0" w:color="auto"/>
          </w:divBdr>
        </w:div>
        <w:div w:id="1860774029">
          <w:marLeft w:val="0"/>
          <w:marRight w:val="0"/>
          <w:marTop w:val="0"/>
          <w:marBottom w:val="0"/>
          <w:divBdr>
            <w:top w:val="none" w:sz="0" w:space="0" w:color="auto"/>
            <w:left w:val="none" w:sz="0" w:space="0" w:color="auto"/>
            <w:bottom w:val="none" w:sz="0" w:space="0" w:color="auto"/>
            <w:right w:val="none" w:sz="0" w:space="0" w:color="auto"/>
          </w:divBdr>
        </w:div>
        <w:div w:id="1892573803">
          <w:marLeft w:val="0"/>
          <w:marRight w:val="0"/>
          <w:marTop w:val="0"/>
          <w:marBottom w:val="0"/>
          <w:divBdr>
            <w:top w:val="none" w:sz="0" w:space="0" w:color="auto"/>
            <w:left w:val="none" w:sz="0" w:space="0" w:color="auto"/>
            <w:bottom w:val="none" w:sz="0" w:space="0" w:color="auto"/>
            <w:right w:val="none" w:sz="0" w:space="0" w:color="auto"/>
          </w:divBdr>
        </w:div>
        <w:div w:id="1922979364">
          <w:marLeft w:val="0"/>
          <w:marRight w:val="0"/>
          <w:marTop w:val="0"/>
          <w:marBottom w:val="0"/>
          <w:divBdr>
            <w:top w:val="none" w:sz="0" w:space="0" w:color="auto"/>
            <w:left w:val="none" w:sz="0" w:space="0" w:color="auto"/>
            <w:bottom w:val="none" w:sz="0" w:space="0" w:color="auto"/>
            <w:right w:val="none" w:sz="0" w:space="0" w:color="auto"/>
          </w:divBdr>
        </w:div>
        <w:div w:id="1939177113">
          <w:marLeft w:val="0"/>
          <w:marRight w:val="0"/>
          <w:marTop w:val="0"/>
          <w:marBottom w:val="0"/>
          <w:divBdr>
            <w:top w:val="none" w:sz="0" w:space="0" w:color="auto"/>
            <w:left w:val="none" w:sz="0" w:space="0" w:color="auto"/>
            <w:bottom w:val="none" w:sz="0" w:space="0" w:color="auto"/>
            <w:right w:val="none" w:sz="0" w:space="0" w:color="auto"/>
          </w:divBdr>
        </w:div>
        <w:div w:id="2023505710">
          <w:marLeft w:val="0"/>
          <w:marRight w:val="0"/>
          <w:marTop w:val="0"/>
          <w:marBottom w:val="0"/>
          <w:divBdr>
            <w:top w:val="none" w:sz="0" w:space="0" w:color="auto"/>
            <w:left w:val="none" w:sz="0" w:space="0" w:color="auto"/>
            <w:bottom w:val="none" w:sz="0" w:space="0" w:color="auto"/>
            <w:right w:val="none" w:sz="0" w:space="0" w:color="auto"/>
          </w:divBdr>
        </w:div>
        <w:div w:id="2032029444">
          <w:marLeft w:val="0"/>
          <w:marRight w:val="0"/>
          <w:marTop w:val="0"/>
          <w:marBottom w:val="0"/>
          <w:divBdr>
            <w:top w:val="none" w:sz="0" w:space="0" w:color="auto"/>
            <w:left w:val="none" w:sz="0" w:space="0" w:color="auto"/>
            <w:bottom w:val="none" w:sz="0" w:space="0" w:color="auto"/>
            <w:right w:val="none" w:sz="0" w:space="0" w:color="auto"/>
          </w:divBdr>
        </w:div>
        <w:div w:id="2034845996">
          <w:marLeft w:val="0"/>
          <w:marRight w:val="0"/>
          <w:marTop w:val="0"/>
          <w:marBottom w:val="0"/>
          <w:divBdr>
            <w:top w:val="none" w:sz="0" w:space="0" w:color="auto"/>
            <w:left w:val="none" w:sz="0" w:space="0" w:color="auto"/>
            <w:bottom w:val="none" w:sz="0" w:space="0" w:color="auto"/>
            <w:right w:val="none" w:sz="0" w:space="0" w:color="auto"/>
          </w:divBdr>
        </w:div>
        <w:div w:id="2040277450">
          <w:marLeft w:val="0"/>
          <w:marRight w:val="0"/>
          <w:marTop w:val="0"/>
          <w:marBottom w:val="0"/>
          <w:divBdr>
            <w:top w:val="none" w:sz="0" w:space="0" w:color="auto"/>
            <w:left w:val="none" w:sz="0" w:space="0" w:color="auto"/>
            <w:bottom w:val="none" w:sz="0" w:space="0" w:color="auto"/>
            <w:right w:val="none" w:sz="0" w:space="0" w:color="auto"/>
          </w:divBdr>
        </w:div>
        <w:div w:id="2049184849">
          <w:marLeft w:val="0"/>
          <w:marRight w:val="0"/>
          <w:marTop w:val="0"/>
          <w:marBottom w:val="0"/>
          <w:divBdr>
            <w:top w:val="none" w:sz="0" w:space="0" w:color="auto"/>
            <w:left w:val="none" w:sz="0" w:space="0" w:color="auto"/>
            <w:bottom w:val="none" w:sz="0" w:space="0" w:color="auto"/>
            <w:right w:val="none" w:sz="0" w:space="0" w:color="auto"/>
          </w:divBdr>
        </w:div>
        <w:div w:id="2058776320">
          <w:marLeft w:val="0"/>
          <w:marRight w:val="0"/>
          <w:marTop w:val="0"/>
          <w:marBottom w:val="0"/>
          <w:divBdr>
            <w:top w:val="none" w:sz="0" w:space="0" w:color="auto"/>
            <w:left w:val="none" w:sz="0" w:space="0" w:color="auto"/>
            <w:bottom w:val="none" w:sz="0" w:space="0" w:color="auto"/>
            <w:right w:val="none" w:sz="0" w:space="0" w:color="auto"/>
          </w:divBdr>
        </w:div>
        <w:div w:id="2087916738">
          <w:marLeft w:val="0"/>
          <w:marRight w:val="0"/>
          <w:marTop w:val="0"/>
          <w:marBottom w:val="0"/>
          <w:divBdr>
            <w:top w:val="none" w:sz="0" w:space="0" w:color="auto"/>
            <w:left w:val="none" w:sz="0" w:space="0" w:color="auto"/>
            <w:bottom w:val="none" w:sz="0" w:space="0" w:color="auto"/>
            <w:right w:val="none" w:sz="0" w:space="0" w:color="auto"/>
          </w:divBdr>
        </w:div>
        <w:div w:id="2146967384">
          <w:marLeft w:val="0"/>
          <w:marRight w:val="0"/>
          <w:marTop w:val="0"/>
          <w:marBottom w:val="0"/>
          <w:divBdr>
            <w:top w:val="none" w:sz="0" w:space="0" w:color="auto"/>
            <w:left w:val="none" w:sz="0" w:space="0" w:color="auto"/>
            <w:bottom w:val="none" w:sz="0" w:space="0" w:color="auto"/>
            <w:right w:val="none" w:sz="0" w:space="0" w:color="auto"/>
          </w:divBdr>
        </w:div>
      </w:divsChild>
    </w:div>
    <w:div w:id="820390567">
      <w:bodyDiv w:val="1"/>
      <w:marLeft w:val="0"/>
      <w:marRight w:val="0"/>
      <w:marTop w:val="0"/>
      <w:marBottom w:val="0"/>
      <w:divBdr>
        <w:top w:val="none" w:sz="0" w:space="0" w:color="auto"/>
        <w:left w:val="none" w:sz="0" w:space="0" w:color="auto"/>
        <w:bottom w:val="none" w:sz="0" w:space="0" w:color="auto"/>
        <w:right w:val="none" w:sz="0" w:space="0" w:color="auto"/>
      </w:divBdr>
    </w:div>
    <w:div w:id="983504076">
      <w:bodyDiv w:val="1"/>
      <w:marLeft w:val="0"/>
      <w:marRight w:val="0"/>
      <w:marTop w:val="0"/>
      <w:marBottom w:val="0"/>
      <w:divBdr>
        <w:top w:val="none" w:sz="0" w:space="0" w:color="auto"/>
        <w:left w:val="none" w:sz="0" w:space="0" w:color="auto"/>
        <w:bottom w:val="none" w:sz="0" w:space="0" w:color="auto"/>
        <w:right w:val="none" w:sz="0" w:space="0" w:color="auto"/>
      </w:divBdr>
    </w:div>
    <w:div w:id="1318416968">
      <w:bodyDiv w:val="1"/>
      <w:marLeft w:val="0"/>
      <w:marRight w:val="0"/>
      <w:marTop w:val="0"/>
      <w:marBottom w:val="0"/>
      <w:divBdr>
        <w:top w:val="none" w:sz="0" w:space="0" w:color="auto"/>
        <w:left w:val="none" w:sz="0" w:space="0" w:color="auto"/>
        <w:bottom w:val="none" w:sz="0" w:space="0" w:color="auto"/>
        <w:right w:val="none" w:sz="0" w:space="0" w:color="auto"/>
      </w:divBdr>
    </w:div>
    <w:div w:id="1420635789">
      <w:bodyDiv w:val="1"/>
      <w:marLeft w:val="0"/>
      <w:marRight w:val="0"/>
      <w:marTop w:val="0"/>
      <w:marBottom w:val="0"/>
      <w:divBdr>
        <w:top w:val="none" w:sz="0" w:space="0" w:color="auto"/>
        <w:left w:val="none" w:sz="0" w:space="0" w:color="auto"/>
        <w:bottom w:val="none" w:sz="0" w:space="0" w:color="auto"/>
        <w:right w:val="none" w:sz="0" w:space="0" w:color="auto"/>
      </w:divBdr>
    </w:div>
    <w:div w:id="1427770883">
      <w:bodyDiv w:val="1"/>
      <w:marLeft w:val="0"/>
      <w:marRight w:val="0"/>
      <w:marTop w:val="0"/>
      <w:marBottom w:val="0"/>
      <w:divBdr>
        <w:top w:val="none" w:sz="0" w:space="0" w:color="auto"/>
        <w:left w:val="none" w:sz="0" w:space="0" w:color="auto"/>
        <w:bottom w:val="none" w:sz="0" w:space="0" w:color="auto"/>
        <w:right w:val="none" w:sz="0" w:space="0" w:color="auto"/>
      </w:divBdr>
      <w:divsChild>
        <w:div w:id="75396220">
          <w:marLeft w:val="0"/>
          <w:marRight w:val="0"/>
          <w:marTop w:val="0"/>
          <w:marBottom w:val="0"/>
          <w:divBdr>
            <w:top w:val="none" w:sz="0" w:space="0" w:color="auto"/>
            <w:left w:val="none" w:sz="0" w:space="0" w:color="auto"/>
            <w:bottom w:val="none" w:sz="0" w:space="0" w:color="auto"/>
            <w:right w:val="none" w:sz="0" w:space="0" w:color="auto"/>
          </w:divBdr>
        </w:div>
        <w:div w:id="142041156">
          <w:marLeft w:val="0"/>
          <w:marRight w:val="0"/>
          <w:marTop w:val="0"/>
          <w:marBottom w:val="0"/>
          <w:divBdr>
            <w:top w:val="none" w:sz="0" w:space="0" w:color="auto"/>
            <w:left w:val="none" w:sz="0" w:space="0" w:color="auto"/>
            <w:bottom w:val="none" w:sz="0" w:space="0" w:color="auto"/>
            <w:right w:val="none" w:sz="0" w:space="0" w:color="auto"/>
          </w:divBdr>
        </w:div>
        <w:div w:id="161092689">
          <w:marLeft w:val="0"/>
          <w:marRight w:val="0"/>
          <w:marTop w:val="0"/>
          <w:marBottom w:val="0"/>
          <w:divBdr>
            <w:top w:val="none" w:sz="0" w:space="0" w:color="auto"/>
            <w:left w:val="none" w:sz="0" w:space="0" w:color="auto"/>
            <w:bottom w:val="none" w:sz="0" w:space="0" w:color="auto"/>
            <w:right w:val="none" w:sz="0" w:space="0" w:color="auto"/>
          </w:divBdr>
        </w:div>
        <w:div w:id="161971690">
          <w:marLeft w:val="0"/>
          <w:marRight w:val="0"/>
          <w:marTop w:val="0"/>
          <w:marBottom w:val="0"/>
          <w:divBdr>
            <w:top w:val="none" w:sz="0" w:space="0" w:color="auto"/>
            <w:left w:val="none" w:sz="0" w:space="0" w:color="auto"/>
            <w:bottom w:val="none" w:sz="0" w:space="0" w:color="auto"/>
            <w:right w:val="none" w:sz="0" w:space="0" w:color="auto"/>
          </w:divBdr>
        </w:div>
        <w:div w:id="291444525">
          <w:marLeft w:val="0"/>
          <w:marRight w:val="0"/>
          <w:marTop w:val="0"/>
          <w:marBottom w:val="0"/>
          <w:divBdr>
            <w:top w:val="none" w:sz="0" w:space="0" w:color="auto"/>
            <w:left w:val="none" w:sz="0" w:space="0" w:color="auto"/>
            <w:bottom w:val="none" w:sz="0" w:space="0" w:color="auto"/>
            <w:right w:val="none" w:sz="0" w:space="0" w:color="auto"/>
          </w:divBdr>
        </w:div>
        <w:div w:id="325595069">
          <w:marLeft w:val="0"/>
          <w:marRight w:val="0"/>
          <w:marTop w:val="0"/>
          <w:marBottom w:val="0"/>
          <w:divBdr>
            <w:top w:val="none" w:sz="0" w:space="0" w:color="auto"/>
            <w:left w:val="none" w:sz="0" w:space="0" w:color="auto"/>
            <w:bottom w:val="none" w:sz="0" w:space="0" w:color="auto"/>
            <w:right w:val="none" w:sz="0" w:space="0" w:color="auto"/>
          </w:divBdr>
        </w:div>
        <w:div w:id="335304104">
          <w:marLeft w:val="0"/>
          <w:marRight w:val="0"/>
          <w:marTop w:val="0"/>
          <w:marBottom w:val="0"/>
          <w:divBdr>
            <w:top w:val="none" w:sz="0" w:space="0" w:color="auto"/>
            <w:left w:val="none" w:sz="0" w:space="0" w:color="auto"/>
            <w:bottom w:val="none" w:sz="0" w:space="0" w:color="auto"/>
            <w:right w:val="none" w:sz="0" w:space="0" w:color="auto"/>
          </w:divBdr>
        </w:div>
        <w:div w:id="399404538">
          <w:marLeft w:val="0"/>
          <w:marRight w:val="0"/>
          <w:marTop w:val="0"/>
          <w:marBottom w:val="0"/>
          <w:divBdr>
            <w:top w:val="none" w:sz="0" w:space="0" w:color="auto"/>
            <w:left w:val="none" w:sz="0" w:space="0" w:color="auto"/>
            <w:bottom w:val="none" w:sz="0" w:space="0" w:color="auto"/>
            <w:right w:val="none" w:sz="0" w:space="0" w:color="auto"/>
          </w:divBdr>
        </w:div>
        <w:div w:id="417364932">
          <w:marLeft w:val="0"/>
          <w:marRight w:val="0"/>
          <w:marTop w:val="0"/>
          <w:marBottom w:val="0"/>
          <w:divBdr>
            <w:top w:val="none" w:sz="0" w:space="0" w:color="auto"/>
            <w:left w:val="none" w:sz="0" w:space="0" w:color="auto"/>
            <w:bottom w:val="none" w:sz="0" w:space="0" w:color="auto"/>
            <w:right w:val="none" w:sz="0" w:space="0" w:color="auto"/>
          </w:divBdr>
        </w:div>
        <w:div w:id="423916067">
          <w:marLeft w:val="0"/>
          <w:marRight w:val="0"/>
          <w:marTop w:val="0"/>
          <w:marBottom w:val="0"/>
          <w:divBdr>
            <w:top w:val="none" w:sz="0" w:space="0" w:color="auto"/>
            <w:left w:val="none" w:sz="0" w:space="0" w:color="auto"/>
            <w:bottom w:val="none" w:sz="0" w:space="0" w:color="auto"/>
            <w:right w:val="none" w:sz="0" w:space="0" w:color="auto"/>
          </w:divBdr>
        </w:div>
        <w:div w:id="529996072">
          <w:marLeft w:val="0"/>
          <w:marRight w:val="0"/>
          <w:marTop w:val="0"/>
          <w:marBottom w:val="0"/>
          <w:divBdr>
            <w:top w:val="none" w:sz="0" w:space="0" w:color="auto"/>
            <w:left w:val="none" w:sz="0" w:space="0" w:color="auto"/>
            <w:bottom w:val="none" w:sz="0" w:space="0" w:color="auto"/>
            <w:right w:val="none" w:sz="0" w:space="0" w:color="auto"/>
          </w:divBdr>
        </w:div>
        <w:div w:id="655768989">
          <w:marLeft w:val="0"/>
          <w:marRight w:val="0"/>
          <w:marTop w:val="0"/>
          <w:marBottom w:val="0"/>
          <w:divBdr>
            <w:top w:val="none" w:sz="0" w:space="0" w:color="auto"/>
            <w:left w:val="none" w:sz="0" w:space="0" w:color="auto"/>
            <w:bottom w:val="none" w:sz="0" w:space="0" w:color="auto"/>
            <w:right w:val="none" w:sz="0" w:space="0" w:color="auto"/>
          </w:divBdr>
        </w:div>
        <w:div w:id="701324426">
          <w:marLeft w:val="0"/>
          <w:marRight w:val="0"/>
          <w:marTop w:val="0"/>
          <w:marBottom w:val="0"/>
          <w:divBdr>
            <w:top w:val="none" w:sz="0" w:space="0" w:color="auto"/>
            <w:left w:val="none" w:sz="0" w:space="0" w:color="auto"/>
            <w:bottom w:val="none" w:sz="0" w:space="0" w:color="auto"/>
            <w:right w:val="none" w:sz="0" w:space="0" w:color="auto"/>
          </w:divBdr>
        </w:div>
        <w:div w:id="723989877">
          <w:marLeft w:val="0"/>
          <w:marRight w:val="0"/>
          <w:marTop w:val="0"/>
          <w:marBottom w:val="0"/>
          <w:divBdr>
            <w:top w:val="none" w:sz="0" w:space="0" w:color="auto"/>
            <w:left w:val="none" w:sz="0" w:space="0" w:color="auto"/>
            <w:bottom w:val="none" w:sz="0" w:space="0" w:color="auto"/>
            <w:right w:val="none" w:sz="0" w:space="0" w:color="auto"/>
          </w:divBdr>
        </w:div>
        <w:div w:id="805204632">
          <w:marLeft w:val="0"/>
          <w:marRight w:val="0"/>
          <w:marTop w:val="0"/>
          <w:marBottom w:val="0"/>
          <w:divBdr>
            <w:top w:val="none" w:sz="0" w:space="0" w:color="auto"/>
            <w:left w:val="none" w:sz="0" w:space="0" w:color="auto"/>
            <w:bottom w:val="none" w:sz="0" w:space="0" w:color="auto"/>
            <w:right w:val="none" w:sz="0" w:space="0" w:color="auto"/>
          </w:divBdr>
        </w:div>
        <w:div w:id="863129020">
          <w:marLeft w:val="0"/>
          <w:marRight w:val="0"/>
          <w:marTop w:val="0"/>
          <w:marBottom w:val="0"/>
          <w:divBdr>
            <w:top w:val="none" w:sz="0" w:space="0" w:color="auto"/>
            <w:left w:val="none" w:sz="0" w:space="0" w:color="auto"/>
            <w:bottom w:val="none" w:sz="0" w:space="0" w:color="auto"/>
            <w:right w:val="none" w:sz="0" w:space="0" w:color="auto"/>
          </w:divBdr>
        </w:div>
        <w:div w:id="888884726">
          <w:marLeft w:val="0"/>
          <w:marRight w:val="0"/>
          <w:marTop w:val="0"/>
          <w:marBottom w:val="0"/>
          <w:divBdr>
            <w:top w:val="none" w:sz="0" w:space="0" w:color="auto"/>
            <w:left w:val="none" w:sz="0" w:space="0" w:color="auto"/>
            <w:bottom w:val="none" w:sz="0" w:space="0" w:color="auto"/>
            <w:right w:val="none" w:sz="0" w:space="0" w:color="auto"/>
          </w:divBdr>
        </w:div>
        <w:div w:id="916594088">
          <w:marLeft w:val="0"/>
          <w:marRight w:val="0"/>
          <w:marTop w:val="0"/>
          <w:marBottom w:val="0"/>
          <w:divBdr>
            <w:top w:val="none" w:sz="0" w:space="0" w:color="auto"/>
            <w:left w:val="none" w:sz="0" w:space="0" w:color="auto"/>
            <w:bottom w:val="none" w:sz="0" w:space="0" w:color="auto"/>
            <w:right w:val="none" w:sz="0" w:space="0" w:color="auto"/>
          </w:divBdr>
        </w:div>
        <w:div w:id="933780973">
          <w:marLeft w:val="0"/>
          <w:marRight w:val="0"/>
          <w:marTop w:val="0"/>
          <w:marBottom w:val="0"/>
          <w:divBdr>
            <w:top w:val="none" w:sz="0" w:space="0" w:color="auto"/>
            <w:left w:val="none" w:sz="0" w:space="0" w:color="auto"/>
            <w:bottom w:val="none" w:sz="0" w:space="0" w:color="auto"/>
            <w:right w:val="none" w:sz="0" w:space="0" w:color="auto"/>
          </w:divBdr>
        </w:div>
        <w:div w:id="950666926">
          <w:marLeft w:val="0"/>
          <w:marRight w:val="0"/>
          <w:marTop w:val="0"/>
          <w:marBottom w:val="0"/>
          <w:divBdr>
            <w:top w:val="none" w:sz="0" w:space="0" w:color="auto"/>
            <w:left w:val="none" w:sz="0" w:space="0" w:color="auto"/>
            <w:bottom w:val="none" w:sz="0" w:space="0" w:color="auto"/>
            <w:right w:val="none" w:sz="0" w:space="0" w:color="auto"/>
          </w:divBdr>
        </w:div>
        <w:div w:id="998659593">
          <w:marLeft w:val="0"/>
          <w:marRight w:val="0"/>
          <w:marTop w:val="0"/>
          <w:marBottom w:val="0"/>
          <w:divBdr>
            <w:top w:val="none" w:sz="0" w:space="0" w:color="auto"/>
            <w:left w:val="none" w:sz="0" w:space="0" w:color="auto"/>
            <w:bottom w:val="none" w:sz="0" w:space="0" w:color="auto"/>
            <w:right w:val="none" w:sz="0" w:space="0" w:color="auto"/>
          </w:divBdr>
        </w:div>
        <w:div w:id="1012296205">
          <w:marLeft w:val="0"/>
          <w:marRight w:val="0"/>
          <w:marTop w:val="0"/>
          <w:marBottom w:val="0"/>
          <w:divBdr>
            <w:top w:val="none" w:sz="0" w:space="0" w:color="auto"/>
            <w:left w:val="none" w:sz="0" w:space="0" w:color="auto"/>
            <w:bottom w:val="none" w:sz="0" w:space="0" w:color="auto"/>
            <w:right w:val="none" w:sz="0" w:space="0" w:color="auto"/>
          </w:divBdr>
        </w:div>
        <w:div w:id="1086534447">
          <w:marLeft w:val="0"/>
          <w:marRight w:val="0"/>
          <w:marTop w:val="0"/>
          <w:marBottom w:val="0"/>
          <w:divBdr>
            <w:top w:val="none" w:sz="0" w:space="0" w:color="auto"/>
            <w:left w:val="none" w:sz="0" w:space="0" w:color="auto"/>
            <w:bottom w:val="none" w:sz="0" w:space="0" w:color="auto"/>
            <w:right w:val="none" w:sz="0" w:space="0" w:color="auto"/>
          </w:divBdr>
        </w:div>
        <w:div w:id="1119568162">
          <w:marLeft w:val="0"/>
          <w:marRight w:val="0"/>
          <w:marTop w:val="0"/>
          <w:marBottom w:val="0"/>
          <w:divBdr>
            <w:top w:val="none" w:sz="0" w:space="0" w:color="auto"/>
            <w:left w:val="none" w:sz="0" w:space="0" w:color="auto"/>
            <w:bottom w:val="none" w:sz="0" w:space="0" w:color="auto"/>
            <w:right w:val="none" w:sz="0" w:space="0" w:color="auto"/>
          </w:divBdr>
        </w:div>
        <w:div w:id="1170217088">
          <w:marLeft w:val="0"/>
          <w:marRight w:val="0"/>
          <w:marTop w:val="0"/>
          <w:marBottom w:val="0"/>
          <w:divBdr>
            <w:top w:val="none" w:sz="0" w:space="0" w:color="auto"/>
            <w:left w:val="none" w:sz="0" w:space="0" w:color="auto"/>
            <w:bottom w:val="none" w:sz="0" w:space="0" w:color="auto"/>
            <w:right w:val="none" w:sz="0" w:space="0" w:color="auto"/>
          </w:divBdr>
        </w:div>
        <w:div w:id="1227834956">
          <w:marLeft w:val="0"/>
          <w:marRight w:val="0"/>
          <w:marTop w:val="0"/>
          <w:marBottom w:val="0"/>
          <w:divBdr>
            <w:top w:val="none" w:sz="0" w:space="0" w:color="auto"/>
            <w:left w:val="none" w:sz="0" w:space="0" w:color="auto"/>
            <w:bottom w:val="none" w:sz="0" w:space="0" w:color="auto"/>
            <w:right w:val="none" w:sz="0" w:space="0" w:color="auto"/>
          </w:divBdr>
        </w:div>
        <w:div w:id="1428500193">
          <w:marLeft w:val="0"/>
          <w:marRight w:val="0"/>
          <w:marTop w:val="0"/>
          <w:marBottom w:val="0"/>
          <w:divBdr>
            <w:top w:val="none" w:sz="0" w:space="0" w:color="auto"/>
            <w:left w:val="none" w:sz="0" w:space="0" w:color="auto"/>
            <w:bottom w:val="none" w:sz="0" w:space="0" w:color="auto"/>
            <w:right w:val="none" w:sz="0" w:space="0" w:color="auto"/>
          </w:divBdr>
        </w:div>
        <w:div w:id="1430546719">
          <w:marLeft w:val="0"/>
          <w:marRight w:val="0"/>
          <w:marTop w:val="0"/>
          <w:marBottom w:val="0"/>
          <w:divBdr>
            <w:top w:val="none" w:sz="0" w:space="0" w:color="auto"/>
            <w:left w:val="none" w:sz="0" w:space="0" w:color="auto"/>
            <w:bottom w:val="none" w:sz="0" w:space="0" w:color="auto"/>
            <w:right w:val="none" w:sz="0" w:space="0" w:color="auto"/>
          </w:divBdr>
        </w:div>
        <w:div w:id="1519005092">
          <w:marLeft w:val="0"/>
          <w:marRight w:val="0"/>
          <w:marTop w:val="0"/>
          <w:marBottom w:val="0"/>
          <w:divBdr>
            <w:top w:val="none" w:sz="0" w:space="0" w:color="auto"/>
            <w:left w:val="none" w:sz="0" w:space="0" w:color="auto"/>
            <w:bottom w:val="none" w:sz="0" w:space="0" w:color="auto"/>
            <w:right w:val="none" w:sz="0" w:space="0" w:color="auto"/>
          </w:divBdr>
        </w:div>
        <w:div w:id="1640303925">
          <w:marLeft w:val="0"/>
          <w:marRight w:val="0"/>
          <w:marTop w:val="0"/>
          <w:marBottom w:val="0"/>
          <w:divBdr>
            <w:top w:val="none" w:sz="0" w:space="0" w:color="auto"/>
            <w:left w:val="none" w:sz="0" w:space="0" w:color="auto"/>
            <w:bottom w:val="none" w:sz="0" w:space="0" w:color="auto"/>
            <w:right w:val="none" w:sz="0" w:space="0" w:color="auto"/>
          </w:divBdr>
        </w:div>
        <w:div w:id="1650790305">
          <w:marLeft w:val="0"/>
          <w:marRight w:val="0"/>
          <w:marTop w:val="0"/>
          <w:marBottom w:val="0"/>
          <w:divBdr>
            <w:top w:val="none" w:sz="0" w:space="0" w:color="auto"/>
            <w:left w:val="none" w:sz="0" w:space="0" w:color="auto"/>
            <w:bottom w:val="none" w:sz="0" w:space="0" w:color="auto"/>
            <w:right w:val="none" w:sz="0" w:space="0" w:color="auto"/>
          </w:divBdr>
        </w:div>
        <w:div w:id="1673407118">
          <w:marLeft w:val="0"/>
          <w:marRight w:val="0"/>
          <w:marTop w:val="0"/>
          <w:marBottom w:val="0"/>
          <w:divBdr>
            <w:top w:val="none" w:sz="0" w:space="0" w:color="auto"/>
            <w:left w:val="none" w:sz="0" w:space="0" w:color="auto"/>
            <w:bottom w:val="none" w:sz="0" w:space="0" w:color="auto"/>
            <w:right w:val="none" w:sz="0" w:space="0" w:color="auto"/>
          </w:divBdr>
        </w:div>
        <w:div w:id="1700088711">
          <w:marLeft w:val="0"/>
          <w:marRight w:val="0"/>
          <w:marTop w:val="0"/>
          <w:marBottom w:val="0"/>
          <w:divBdr>
            <w:top w:val="none" w:sz="0" w:space="0" w:color="auto"/>
            <w:left w:val="none" w:sz="0" w:space="0" w:color="auto"/>
            <w:bottom w:val="none" w:sz="0" w:space="0" w:color="auto"/>
            <w:right w:val="none" w:sz="0" w:space="0" w:color="auto"/>
          </w:divBdr>
        </w:div>
        <w:div w:id="1850366352">
          <w:marLeft w:val="0"/>
          <w:marRight w:val="0"/>
          <w:marTop w:val="0"/>
          <w:marBottom w:val="0"/>
          <w:divBdr>
            <w:top w:val="none" w:sz="0" w:space="0" w:color="auto"/>
            <w:left w:val="none" w:sz="0" w:space="0" w:color="auto"/>
            <w:bottom w:val="none" w:sz="0" w:space="0" w:color="auto"/>
            <w:right w:val="none" w:sz="0" w:space="0" w:color="auto"/>
          </w:divBdr>
        </w:div>
        <w:div w:id="1856577014">
          <w:marLeft w:val="0"/>
          <w:marRight w:val="0"/>
          <w:marTop w:val="0"/>
          <w:marBottom w:val="0"/>
          <w:divBdr>
            <w:top w:val="none" w:sz="0" w:space="0" w:color="auto"/>
            <w:left w:val="none" w:sz="0" w:space="0" w:color="auto"/>
            <w:bottom w:val="none" w:sz="0" w:space="0" w:color="auto"/>
            <w:right w:val="none" w:sz="0" w:space="0" w:color="auto"/>
          </w:divBdr>
        </w:div>
        <w:div w:id="1925454314">
          <w:marLeft w:val="0"/>
          <w:marRight w:val="0"/>
          <w:marTop w:val="0"/>
          <w:marBottom w:val="0"/>
          <w:divBdr>
            <w:top w:val="none" w:sz="0" w:space="0" w:color="auto"/>
            <w:left w:val="none" w:sz="0" w:space="0" w:color="auto"/>
            <w:bottom w:val="none" w:sz="0" w:space="0" w:color="auto"/>
            <w:right w:val="none" w:sz="0" w:space="0" w:color="auto"/>
          </w:divBdr>
        </w:div>
        <w:div w:id="2132942772">
          <w:marLeft w:val="0"/>
          <w:marRight w:val="0"/>
          <w:marTop w:val="0"/>
          <w:marBottom w:val="0"/>
          <w:divBdr>
            <w:top w:val="none" w:sz="0" w:space="0" w:color="auto"/>
            <w:left w:val="none" w:sz="0" w:space="0" w:color="auto"/>
            <w:bottom w:val="none" w:sz="0" w:space="0" w:color="auto"/>
            <w:right w:val="none" w:sz="0" w:space="0" w:color="auto"/>
          </w:divBdr>
        </w:div>
      </w:divsChild>
    </w:div>
    <w:div w:id="1580597465">
      <w:bodyDiv w:val="1"/>
      <w:marLeft w:val="0"/>
      <w:marRight w:val="0"/>
      <w:marTop w:val="0"/>
      <w:marBottom w:val="0"/>
      <w:divBdr>
        <w:top w:val="none" w:sz="0" w:space="0" w:color="auto"/>
        <w:left w:val="none" w:sz="0" w:space="0" w:color="auto"/>
        <w:bottom w:val="none" w:sz="0" w:space="0" w:color="auto"/>
        <w:right w:val="none" w:sz="0" w:space="0" w:color="auto"/>
      </w:divBdr>
    </w:div>
    <w:div w:id="1631519383">
      <w:bodyDiv w:val="1"/>
      <w:marLeft w:val="0"/>
      <w:marRight w:val="0"/>
      <w:marTop w:val="0"/>
      <w:marBottom w:val="0"/>
      <w:divBdr>
        <w:top w:val="none" w:sz="0" w:space="0" w:color="auto"/>
        <w:left w:val="none" w:sz="0" w:space="0" w:color="auto"/>
        <w:bottom w:val="none" w:sz="0" w:space="0" w:color="auto"/>
        <w:right w:val="none" w:sz="0" w:space="0" w:color="auto"/>
      </w:divBdr>
    </w:div>
    <w:div w:id="1922330502">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image" Target="media/image3.emf"/><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emf"/><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19" Type="http://schemas.openxmlformats.org/officeDocument/2006/relationships/oleObject" Target="embeddings/oleObject2.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698214\Documents\Office%20&#12398;&#12459;&#12473;&#12479;&#12512;%20&#12486;&#12531;&#12503;&#12524;&#12540;&#12488;\&#12487;&#12501;&#12457;&#12523;&#12488;&#25991;&#2636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ecef2d08-1d07-4538-b104-cddd2cfdebb0">
      <UserInfo>
        <DisplayName>Ohashi Hirotaka</DisplayName>
        <AccountId>10</AccountId>
        <AccountType/>
      </UserInfo>
      <UserInfo>
        <DisplayName>Murakami Osamu</DisplayName>
        <AccountId>11</AccountId>
        <AccountType/>
      </UserInfo>
      <UserInfo>
        <DisplayName>Kobayashi Toshihiko</DisplayName>
        <AccountId>12</AccountId>
        <AccountType/>
      </UserInfo>
      <UserInfo>
        <DisplayName>Kiyono Tatsuya</DisplayName>
        <AccountId>13</AccountId>
        <AccountType/>
      </UserInfo>
      <UserInfo>
        <DisplayName>Yoshii Ryo</DisplayName>
        <AccountId>14</AccountId>
        <AccountType/>
      </UserInfo>
      <UserInfo>
        <DisplayName>Koshino Kazuo</DisplayName>
        <AccountId>15</AccountId>
        <AccountType/>
      </UserInfo>
      <UserInfo>
        <DisplayName>Suzuki Yoichiro</DisplayName>
        <AccountId>16</AccountId>
        <AccountType/>
      </UserInfo>
      <UserInfo>
        <DisplayName>Matsuyama Takashi</DisplayName>
        <AccountId>17</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CB2D8A48D7133C40BCDB49F7B89FDBEF" ma:contentTypeVersion="4" ma:contentTypeDescription="新しいドキュメントを作成します。" ma:contentTypeScope="" ma:versionID="f612777b29557cc3be3264f7d2e83196">
  <xsd:schema xmlns:xsd="http://www.w3.org/2001/XMLSchema" xmlns:xs="http://www.w3.org/2001/XMLSchema" xmlns:p="http://schemas.microsoft.com/office/2006/metadata/properties" xmlns:ns2="8c7d2eb8-86f1-4d32-8aac-633c2c591c51" xmlns:ns3="ecef2d08-1d07-4538-b104-cddd2cfdebb0" targetNamespace="http://schemas.microsoft.com/office/2006/metadata/properties" ma:root="true" ma:fieldsID="a1dfacf290e6f2ca28ad6aa3475f4ba8" ns2:_="" ns3:_="">
    <xsd:import namespace="8c7d2eb8-86f1-4d32-8aac-633c2c591c51"/>
    <xsd:import namespace="ecef2d08-1d07-4538-b104-cddd2cfdebb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7d2eb8-86f1-4d32-8aac-633c2c591c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cef2d08-1d07-4538-b104-cddd2cfdebb0"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BB30C6-7E2E-4F14-B544-9510013E6A58}">
  <ds:schemaRefs>
    <ds:schemaRef ds:uri="http://schemas.openxmlformats.org/officeDocument/2006/bibliography"/>
  </ds:schemaRefs>
</ds:datastoreItem>
</file>

<file path=customXml/itemProps2.xml><?xml version="1.0" encoding="utf-8"?>
<ds:datastoreItem xmlns:ds="http://schemas.openxmlformats.org/officeDocument/2006/customXml" ds:itemID="{7F7FC5CD-094D-40F4-BD40-FBA69FAE043F}">
  <ds:schemaRefs>
    <ds:schemaRef ds:uri="http://schemas.microsoft.com/office/infopath/2007/PartnerControls"/>
    <ds:schemaRef ds:uri="http://purl.org/dc/elements/1.1/"/>
    <ds:schemaRef ds:uri="http://schemas.microsoft.com/office/2006/metadata/properties"/>
    <ds:schemaRef ds:uri="8c7d2eb8-86f1-4d32-8aac-633c2c591c51"/>
    <ds:schemaRef ds:uri="ecef2d08-1d07-4538-b104-cddd2cfdebb0"/>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E2EA1576-1C63-43C0-981E-E9F731C82A5B}">
  <ds:schemaRefs>
    <ds:schemaRef ds:uri="http://schemas.microsoft.com/sharepoint/v3/contenttype/forms"/>
  </ds:schemaRefs>
</ds:datastoreItem>
</file>

<file path=customXml/itemProps4.xml><?xml version="1.0" encoding="utf-8"?>
<ds:datastoreItem xmlns:ds="http://schemas.openxmlformats.org/officeDocument/2006/customXml" ds:itemID="{659A077E-87D3-4EDC-86C2-568F184906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7d2eb8-86f1-4d32-8aac-633c2c591c51"/>
    <ds:schemaRef ds:uri="ecef2d08-1d07-4538-b104-cddd2cfdeb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デフォルト文書.dotx</Template>
  <TotalTime>2</TotalTime>
  <Pages>3</Pages>
  <Words>743</Words>
  <Characters>4236</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Nishizawa Hidetake</dc:creator>
  <cp:keywords/>
  <dc:description/>
  <cp:lastModifiedBy>Hirabayashi Michihiro</cp:lastModifiedBy>
  <cp:revision>2</cp:revision>
  <cp:lastPrinted>2022-07-25T07:46:00Z</cp:lastPrinted>
  <dcterms:created xsi:type="dcterms:W3CDTF">2022-08-10T06:33:00Z</dcterms:created>
  <dcterms:modified xsi:type="dcterms:W3CDTF">2022-08-10T06:33:00Z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0x010100CB2D8A48D7133C40BCDB49F7B89FDBEF</vt:lpwstr>
  </property>
</Properties>
</file>