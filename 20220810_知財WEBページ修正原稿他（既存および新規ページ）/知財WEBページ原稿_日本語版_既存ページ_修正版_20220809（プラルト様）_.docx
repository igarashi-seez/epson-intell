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AB2B" w14:textId="282CC2E8" w:rsidR="00892257" w:rsidRPr="006D357E" w:rsidRDefault="00892257" w:rsidP="00892257">
      <w:pPr>
        <w:jc w:val="center"/>
        <w:rPr>
          <w:rFonts w:ascii="メイリオ" w:eastAsia="メイリオ" w:hAnsi="メイリオ"/>
          <w:b/>
          <w:bCs/>
          <w:color w:val="auto"/>
          <w:sz w:val="36"/>
          <w:szCs w:val="36"/>
        </w:rPr>
      </w:pPr>
      <w:r w:rsidRPr="00892257">
        <w:rPr>
          <w:rFonts w:ascii="メイリオ" w:eastAsia="メイリオ" w:hAnsi="メイリオ" w:hint="eastAsia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82" behindDoc="0" locked="0" layoutInCell="1" allowOverlap="1" wp14:anchorId="00B8F791" wp14:editId="46661E97">
                <wp:simplePos x="0" y="0"/>
                <wp:positionH relativeFrom="column">
                  <wp:posOffset>1524000</wp:posOffset>
                </wp:positionH>
                <wp:positionV relativeFrom="paragraph">
                  <wp:posOffset>-502285</wp:posOffset>
                </wp:positionV>
                <wp:extent cx="1708150" cy="349250"/>
                <wp:effectExtent l="0" t="0" r="635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7F2B56" w14:textId="77777777" w:rsidR="00892257" w:rsidRPr="00892257" w:rsidRDefault="00892257" w:rsidP="0089225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92257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※タイトル、文面のみ修正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B8F79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120pt;margin-top:-39.55pt;width:134.5pt;height:27.5pt;z-index:25179758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" fillcolor="white [3201]" stroked="f" strokeweight=".5pt">
                <v:textbox>
                  <w:txbxContent>
                    <w:p w14:paraId="547F2B56" w14:textId="77777777" w:rsidR="00892257" w:rsidRPr="00892257" w:rsidRDefault="00892257" w:rsidP="00892257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892257">
                        <w:rPr>
                          <w:rFonts w:hint="eastAsia"/>
                          <w:b/>
                          <w:bCs/>
                          <w:color w:val="FF0000"/>
                        </w:rPr>
                        <w:t>※タイトル、文面のみ修正</w:t>
                      </w:r>
                    </w:p>
                  </w:txbxContent>
                </v:textbox>
              </v:shape>
            </w:pict>
          </mc:Fallback>
        </mc:AlternateContent>
      </w:r>
      <w:r w:rsidRPr="00892257">
        <w:rPr>
          <w:rFonts w:ascii="メイリオ" w:eastAsia="メイリオ" w:hAnsi="メイリオ" w:hint="eastAsia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558" behindDoc="0" locked="0" layoutInCell="1" allowOverlap="1" wp14:anchorId="15E9CFDB" wp14:editId="4EFC4FE0">
                <wp:simplePos x="0" y="0"/>
                <wp:positionH relativeFrom="column">
                  <wp:posOffset>82550</wp:posOffset>
                </wp:positionH>
                <wp:positionV relativeFrom="paragraph">
                  <wp:posOffset>-546735</wp:posOffset>
                </wp:positionV>
                <wp:extent cx="1174750" cy="381000"/>
                <wp:effectExtent l="19050" t="19050" r="44450" b="5715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810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BACC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1B4C51B" w14:textId="77777777" w:rsidR="00892257" w:rsidRPr="00A774EB" w:rsidRDefault="00892257" w:rsidP="00892257">
                            <w:pPr>
                              <w:rPr>
                                <w:sz w:val="32"/>
                                <w:szCs w:val="32"/>
                              </w:rPr>
                              <w:pPrChange w:id="0" w:author="Hirabayashi Michihiro" w:date="2022-08-10T15:11:00Z">
                                <w:pPr>
                                  <w:jc w:val="center"/>
                                </w:pPr>
                              </w:pPrChange>
                            </w:pPr>
                            <w:ins w:id="1" w:author="Hirabayashi Michihiro" w:date="2022-08-10T15:11:00Z"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既存ページ</w:t>
                              </w:r>
                            </w:ins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概要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9CFDB" id="Text Box 12" o:spid="_x0000_s1027" type="#_x0000_t202" style="position:absolute;left:0;text-align:left;margin-left:6.5pt;margin-top:-43.05pt;width:92.5pt;height:30pt;z-index:2517965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" fillcolor="#4bacc6" strokecolor="#f2f2f2" strokeweight="3pt">
                <v:shadow on="t" color="#215968" opacity=".5" offset="1pt"/>
                <v:textbox inset="5.85pt,.7pt,5.85pt,.7pt">
                  <w:txbxContent>
                    <w:p w14:paraId="21B4C51B" w14:textId="77777777" w:rsidR="00892257" w:rsidRPr="00A774EB" w:rsidRDefault="00892257" w:rsidP="00892257">
                      <w:pPr>
                        <w:rPr>
                          <w:sz w:val="32"/>
                          <w:szCs w:val="32"/>
                        </w:rPr>
                        <w:pPrChange w:id="2" w:author="Hirabayashi Michihiro" w:date="2022-08-10T15:11:00Z">
                          <w:pPr>
                            <w:jc w:val="center"/>
                          </w:pPr>
                        </w:pPrChange>
                      </w:pPr>
                      <w:ins w:id="3" w:author="Hirabayashi Michihiro" w:date="2022-08-10T15:11:00Z"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既存ページ</w:t>
                        </w:r>
                      </w:ins>
                      <w:r>
                        <w:rPr>
                          <w:rFonts w:hint="eastAsia"/>
                          <w:sz w:val="32"/>
                          <w:szCs w:val="32"/>
                        </w:rPr>
                        <w:t>概要</w:t>
                      </w:r>
                    </w:p>
                  </w:txbxContent>
                </v:textbox>
              </v:shape>
            </w:pict>
          </mc:Fallback>
        </mc:AlternateContent>
      </w:r>
      <w:r w:rsidRPr="006D357E">
        <w:rPr>
          <w:rFonts w:ascii="メイリオ" w:eastAsia="メイリオ" w:hAnsi="メイリオ" w:hint="eastAsia"/>
          <w:b/>
          <w:bCs/>
          <w:sz w:val="36"/>
          <w:szCs w:val="36"/>
        </w:rPr>
        <w:t>パーパス</w:t>
      </w:r>
      <w:r>
        <w:rPr>
          <w:rFonts w:ascii="メイリオ" w:eastAsia="メイリオ" w:hAnsi="メイリオ" w:hint="eastAsia"/>
          <w:b/>
          <w:bCs/>
          <w:sz w:val="36"/>
          <w:szCs w:val="36"/>
        </w:rPr>
        <w:t>を実現する</w:t>
      </w:r>
      <w:r w:rsidRPr="006D357E">
        <w:rPr>
          <w:rFonts w:ascii="メイリオ" w:eastAsia="メイリオ" w:hAnsi="メイリオ" w:hint="eastAsia"/>
          <w:b/>
          <w:bCs/>
          <w:sz w:val="36"/>
          <w:szCs w:val="36"/>
        </w:rPr>
        <w:t>主体的（Proactive）な知的財産活動</w:t>
      </w:r>
    </w:p>
    <w:p w14:paraId="199C54CF" w14:textId="77777777" w:rsidR="00892257" w:rsidRDefault="00892257" w:rsidP="00892257">
      <w:pPr>
        <w:jc w:val="center"/>
        <w:rPr>
          <w:b/>
          <w:bCs/>
        </w:rPr>
      </w:pPr>
    </w:p>
    <w:p w14:paraId="1D6E47EB" w14:textId="77777777" w:rsidR="00892257" w:rsidRDefault="00892257" w:rsidP="00892257">
      <w:pPr>
        <w:jc w:val="right"/>
        <w:rPr>
          <w:b/>
          <w:bCs/>
        </w:rPr>
      </w:pPr>
      <w:r>
        <w:rPr>
          <w:rFonts w:hint="eastAsia"/>
          <w:b/>
          <w:bCs/>
        </w:rPr>
        <w:t>知的財産本部長　小林 利彦</w:t>
      </w:r>
    </w:p>
    <w:p w14:paraId="2AC9B71F" w14:textId="77777777" w:rsidR="00892257" w:rsidRDefault="00892257" w:rsidP="0089225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94510" behindDoc="1" locked="0" layoutInCell="1" allowOverlap="1" wp14:anchorId="16099166" wp14:editId="081BA44A">
            <wp:simplePos x="0" y="0"/>
            <wp:positionH relativeFrom="column">
              <wp:posOffset>5022850</wp:posOffset>
            </wp:positionH>
            <wp:positionV relativeFrom="paragraph">
              <wp:posOffset>49530</wp:posOffset>
            </wp:positionV>
            <wp:extent cx="1640205" cy="1511300"/>
            <wp:effectExtent l="0" t="0" r="0" b="0"/>
            <wp:wrapTight wrapText="bothSides">
              <wp:wrapPolygon edited="0">
                <wp:start x="0" y="0"/>
                <wp:lineTo x="0" y="21237"/>
                <wp:lineTo x="21324" y="21237"/>
                <wp:lineTo x="21324" y="0"/>
                <wp:lineTo x="0" y="0"/>
              </wp:wrapPolygon>
            </wp:wrapTight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2F54F" w14:textId="77777777" w:rsidR="00892257" w:rsidRPr="00FC2581" w:rsidRDefault="00892257" w:rsidP="00892257">
      <w:pPr>
        <w:rPr>
          <w:rFonts w:ascii="メイリオ" w:eastAsia="メイリオ" w:hAnsi="メイリオ"/>
          <w:color w:val="000000" w:themeColor="text1"/>
        </w:rPr>
      </w:pPr>
      <w:r w:rsidRPr="00572620">
        <w:rPr>
          <w:rFonts w:ascii="メイリオ" w:eastAsia="メイリオ" w:hAnsi="メイリオ" w:hint="eastAsia"/>
          <w:color w:val="000000" w:themeColor="text1"/>
        </w:rPr>
        <w:t xml:space="preserve">　</w:t>
      </w:r>
      <w:r w:rsidRPr="00A11F18">
        <w:rPr>
          <w:rFonts w:ascii="メイリオ" w:eastAsia="メイリオ" w:hAnsi="メイリオ" w:hint="eastAsia"/>
          <w:color w:val="000000" w:themeColor="text1"/>
        </w:rPr>
        <w:t>エプソンの知的財産活動は、</w:t>
      </w:r>
      <w:r w:rsidRPr="00A04FFE">
        <w:rPr>
          <w:rFonts w:ascii="メイリオ" w:eastAsia="メイリオ" w:hAnsi="メイリオ"/>
          <w:color w:val="000000" w:themeColor="text1"/>
        </w:rPr>
        <w:t>将来</w:t>
      </w:r>
      <w:r w:rsidRPr="00A04FFE">
        <w:rPr>
          <w:rFonts w:ascii="メイリオ" w:eastAsia="メイリオ" w:hAnsi="メイリオ" w:hint="eastAsia"/>
          <w:color w:val="000000" w:themeColor="text1"/>
        </w:rPr>
        <w:t>の</w:t>
      </w:r>
      <w:r w:rsidRPr="00A04FFE">
        <w:rPr>
          <w:rFonts w:ascii="メイリオ" w:eastAsia="メイリオ" w:hAnsi="メイリオ"/>
          <w:color w:val="000000" w:themeColor="text1"/>
        </w:rPr>
        <w:t>潜在的な知財課題に</w:t>
      </w:r>
      <w:r>
        <w:rPr>
          <w:rFonts w:ascii="メイリオ" w:eastAsia="メイリオ" w:hAnsi="メイリオ" w:hint="eastAsia"/>
          <w:color w:val="000000" w:themeColor="text1"/>
        </w:rPr>
        <w:t>向けて</w:t>
      </w:r>
      <w:r w:rsidRPr="00A04FFE">
        <w:rPr>
          <w:rFonts w:ascii="メイリオ" w:eastAsia="メイリオ" w:hAnsi="メイリオ" w:hint="eastAsia"/>
          <w:color w:val="000000" w:themeColor="text1"/>
        </w:rPr>
        <w:t>主体的（</w:t>
      </w:r>
      <w:r w:rsidRPr="00A04FFE">
        <w:rPr>
          <w:rFonts w:ascii="メイリオ" w:eastAsia="メイリオ" w:hAnsi="メイリオ"/>
          <w:color w:val="000000" w:themeColor="text1"/>
        </w:rPr>
        <w:t>Proactive）な活動</w:t>
      </w:r>
      <w:r w:rsidRPr="00643CCF">
        <w:rPr>
          <w:rFonts w:ascii="メイリオ" w:eastAsia="メイリオ" w:hAnsi="メイリオ" w:hint="eastAsia"/>
          <w:color w:val="000000" w:themeColor="text1"/>
        </w:rPr>
        <w:t>を行い、知的財産権</w:t>
      </w:r>
      <w:r>
        <w:rPr>
          <w:rFonts w:ascii="メイリオ" w:eastAsia="メイリオ" w:hAnsi="メイリオ" w:hint="eastAsia"/>
          <w:color w:val="000000" w:themeColor="text1"/>
        </w:rPr>
        <w:t>に加え</w:t>
      </w:r>
      <w:r w:rsidRPr="00643CCF">
        <w:rPr>
          <w:rFonts w:ascii="メイリオ" w:eastAsia="メイリオ" w:hAnsi="メイリオ" w:hint="eastAsia"/>
          <w:color w:val="000000" w:themeColor="text1"/>
        </w:rPr>
        <w:t>、</w:t>
      </w:r>
      <w:r w:rsidRPr="00643CCF">
        <w:rPr>
          <w:rFonts w:ascii="メイリオ" w:eastAsia="メイリオ" w:hAnsi="メイリオ"/>
          <w:color w:val="000000" w:themeColor="text1"/>
        </w:rPr>
        <w:t>ブランド</w:t>
      </w:r>
      <w:r w:rsidRPr="00643CCF">
        <w:rPr>
          <w:rFonts w:ascii="メイリオ" w:eastAsia="メイリオ" w:hAnsi="メイリオ" w:hint="eastAsia"/>
          <w:color w:val="000000" w:themeColor="text1"/>
        </w:rPr>
        <w:t>・</w:t>
      </w:r>
      <w:r w:rsidRPr="00643CCF">
        <w:rPr>
          <w:rFonts w:ascii="メイリオ" w:eastAsia="メイリオ" w:hAnsi="メイリオ"/>
          <w:color w:val="000000" w:themeColor="text1"/>
        </w:rPr>
        <w:t>データなどを含む</w:t>
      </w:r>
      <w:r>
        <w:rPr>
          <w:rFonts w:ascii="メイリオ" w:eastAsia="メイリオ" w:hAnsi="メイリオ" w:hint="eastAsia"/>
          <w:color w:val="000000" w:themeColor="text1"/>
        </w:rPr>
        <w:t>あらゆる</w:t>
      </w:r>
      <w:r w:rsidRPr="00643CCF">
        <w:rPr>
          <w:rFonts w:ascii="メイリオ" w:eastAsia="メイリオ" w:hAnsi="メイリオ"/>
          <w:color w:val="000000" w:themeColor="text1"/>
        </w:rPr>
        <w:t>「知的財産」</w:t>
      </w:r>
      <w:r>
        <w:rPr>
          <w:rFonts w:ascii="メイリオ" w:eastAsia="メイリオ" w:hAnsi="メイリオ" w:hint="eastAsia"/>
          <w:color w:val="000000" w:themeColor="text1"/>
        </w:rPr>
        <w:t>を</w:t>
      </w:r>
      <w:r w:rsidRPr="00643CCF">
        <w:rPr>
          <w:rFonts w:ascii="メイリオ" w:eastAsia="メイリオ" w:hAnsi="メイリオ"/>
          <w:color w:val="000000" w:themeColor="text1"/>
        </w:rPr>
        <w:t>価値</w:t>
      </w:r>
      <w:r>
        <w:rPr>
          <w:rFonts w:ascii="メイリオ" w:eastAsia="メイリオ" w:hAnsi="メイリオ" w:hint="eastAsia"/>
          <w:color w:val="000000" w:themeColor="text1"/>
        </w:rPr>
        <w:t>に</w:t>
      </w:r>
      <w:r w:rsidRPr="00643CCF">
        <w:rPr>
          <w:rFonts w:ascii="メイリオ" w:eastAsia="メイリオ" w:hAnsi="メイリオ"/>
          <w:color w:val="000000" w:themeColor="text1"/>
        </w:rPr>
        <w:t>変換</w:t>
      </w:r>
      <w:r>
        <w:rPr>
          <w:rFonts w:ascii="メイリオ" w:eastAsia="メイリオ" w:hAnsi="メイリオ" w:hint="eastAsia"/>
          <w:color w:val="000000" w:themeColor="text1"/>
        </w:rPr>
        <w:t>することにより、</w:t>
      </w:r>
      <w:r w:rsidRPr="00643CCF">
        <w:rPr>
          <w:rFonts w:ascii="メイリオ" w:eastAsia="メイリオ" w:hAnsi="メイリオ"/>
          <w:color w:val="000000" w:themeColor="text1"/>
        </w:rPr>
        <w:t>企業価値</w:t>
      </w:r>
      <w:r w:rsidRPr="00643CCF">
        <w:rPr>
          <w:rFonts w:ascii="メイリオ" w:eastAsia="メイリオ" w:hAnsi="メイリオ" w:hint="eastAsia"/>
          <w:color w:val="000000" w:themeColor="text1"/>
        </w:rPr>
        <w:t>の</w:t>
      </w:r>
      <w:r w:rsidRPr="00643CCF">
        <w:rPr>
          <w:rFonts w:ascii="メイリオ" w:eastAsia="メイリオ" w:hAnsi="メイリオ"/>
          <w:color w:val="000000" w:themeColor="text1"/>
        </w:rPr>
        <w:t>持続的成長</w:t>
      </w:r>
      <w:r>
        <w:rPr>
          <w:rFonts w:ascii="メイリオ" w:eastAsia="メイリオ" w:hAnsi="メイリオ" w:hint="eastAsia"/>
          <w:color w:val="000000" w:themeColor="text1"/>
        </w:rPr>
        <w:t>、さらにはパーパスの実現を支援しています。</w:t>
      </w:r>
    </w:p>
    <w:p w14:paraId="527E866B" w14:textId="764D826D" w:rsidR="00426BC8" w:rsidRPr="00FC2581" w:rsidRDefault="00426BC8" w:rsidP="00892257">
      <w:pPr>
        <w:rPr>
          <w:rFonts w:ascii="メイリオ" w:eastAsia="メイリオ" w:hAnsi="メイリオ"/>
          <w:color w:val="000000" w:themeColor="text1"/>
        </w:rPr>
      </w:pPr>
    </w:p>
    <w:sectPr w:rsidR="00426BC8" w:rsidRPr="00FC2581" w:rsidSect="00892257">
      <w:pgSz w:w="11906" w:h="16838" w:code="9"/>
      <w:pgMar w:top="141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1377C" w14:textId="77777777" w:rsidR="007B101C" w:rsidRDefault="007B101C" w:rsidP="00A774EB">
      <w:r>
        <w:separator/>
      </w:r>
    </w:p>
  </w:endnote>
  <w:endnote w:type="continuationSeparator" w:id="0">
    <w:p w14:paraId="188027A1" w14:textId="77777777" w:rsidR="007B101C" w:rsidRDefault="007B101C" w:rsidP="00A774EB">
      <w:r>
        <w:continuationSeparator/>
      </w:r>
    </w:p>
  </w:endnote>
  <w:endnote w:type="continuationNotice" w:id="1">
    <w:p w14:paraId="60FD9F06" w14:textId="77777777" w:rsidR="007B101C" w:rsidRDefault="007B10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1D009" w14:textId="77777777" w:rsidR="007B101C" w:rsidRDefault="007B101C" w:rsidP="00A774EB">
      <w:r>
        <w:separator/>
      </w:r>
    </w:p>
  </w:footnote>
  <w:footnote w:type="continuationSeparator" w:id="0">
    <w:p w14:paraId="352A9FC2" w14:textId="77777777" w:rsidR="007B101C" w:rsidRDefault="007B101C" w:rsidP="00A774EB">
      <w:r>
        <w:continuationSeparator/>
      </w:r>
    </w:p>
  </w:footnote>
  <w:footnote w:type="continuationNotice" w:id="1">
    <w:p w14:paraId="099D0372" w14:textId="77777777" w:rsidR="007B101C" w:rsidRDefault="007B10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25F57"/>
    <w:multiLevelType w:val="hybridMultilevel"/>
    <w:tmpl w:val="8DA2F4D0"/>
    <w:lvl w:ilvl="0" w:tplc="B20284D0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1" w15:restartNumberingAfterBreak="0">
    <w:nsid w:val="7CB9129C"/>
    <w:multiLevelType w:val="hybridMultilevel"/>
    <w:tmpl w:val="7D3CE5D0"/>
    <w:lvl w:ilvl="0" w:tplc="859638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FD9075D"/>
    <w:multiLevelType w:val="hybridMultilevel"/>
    <w:tmpl w:val="AD4E06F2"/>
    <w:lvl w:ilvl="0" w:tplc="46FA4B6A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irabayashi Michihiro">
    <w15:presenceInfo w15:providerId="AD" w15:userId="S::Hirabayashi.Michihiro@exc.epson.co.jp::ecfce031-947a-4680-9d77-ada18be6ff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4096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EB"/>
    <w:rsid w:val="0000055F"/>
    <w:rsid w:val="00004844"/>
    <w:rsid w:val="00004F05"/>
    <w:rsid w:val="00013580"/>
    <w:rsid w:val="0002159C"/>
    <w:rsid w:val="00026326"/>
    <w:rsid w:val="00037201"/>
    <w:rsid w:val="0004129E"/>
    <w:rsid w:val="00043178"/>
    <w:rsid w:val="00043C63"/>
    <w:rsid w:val="00045069"/>
    <w:rsid w:val="00046BDF"/>
    <w:rsid w:val="000506DA"/>
    <w:rsid w:val="0006119C"/>
    <w:rsid w:val="000630BC"/>
    <w:rsid w:val="0006321C"/>
    <w:rsid w:val="0006592D"/>
    <w:rsid w:val="000662E6"/>
    <w:rsid w:val="0007573B"/>
    <w:rsid w:val="0007682D"/>
    <w:rsid w:val="00081029"/>
    <w:rsid w:val="0008564E"/>
    <w:rsid w:val="000868D1"/>
    <w:rsid w:val="00087090"/>
    <w:rsid w:val="00097B7B"/>
    <w:rsid w:val="000A135B"/>
    <w:rsid w:val="000A3B3B"/>
    <w:rsid w:val="000A6168"/>
    <w:rsid w:val="000B058B"/>
    <w:rsid w:val="000B0B6F"/>
    <w:rsid w:val="000C740A"/>
    <w:rsid w:val="000D008E"/>
    <w:rsid w:val="000D05FE"/>
    <w:rsid w:val="000D2BC5"/>
    <w:rsid w:val="000D495F"/>
    <w:rsid w:val="000E2ABB"/>
    <w:rsid w:val="000E3176"/>
    <w:rsid w:val="000E78FC"/>
    <w:rsid w:val="000F398F"/>
    <w:rsid w:val="000F5CF4"/>
    <w:rsid w:val="001012B0"/>
    <w:rsid w:val="00102AB2"/>
    <w:rsid w:val="0011143A"/>
    <w:rsid w:val="00112D45"/>
    <w:rsid w:val="00123B6B"/>
    <w:rsid w:val="00127E3F"/>
    <w:rsid w:val="00133013"/>
    <w:rsid w:val="00150183"/>
    <w:rsid w:val="001509D8"/>
    <w:rsid w:val="001558DC"/>
    <w:rsid w:val="0015604C"/>
    <w:rsid w:val="00165154"/>
    <w:rsid w:val="00166FFD"/>
    <w:rsid w:val="001820C9"/>
    <w:rsid w:val="0018691C"/>
    <w:rsid w:val="001910E1"/>
    <w:rsid w:val="001940BD"/>
    <w:rsid w:val="001953E1"/>
    <w:rsid w:val="0019762E"/>
    <w:rsid w:val="001A1EBD"/>
    <w:rsid w:val="001B2BF7"/>
    <w:rsid w:val="001C2C35"/>
    <w:rsid w:val="001D0A9E"/>
    <w:rsid w:val="001E653E"/>
    <w:rsid w:val="001F08B6"/>
    <w:rsid w:val="001F112F"/>
    <w:rsid w:val="001F4949"/>
    <w:rsid w:val="00201B6C"/>
    <w:rsid w:val="002029EA"/>
    <w:rsid w:val="00214193"/>
    <w:rsid w:val="00230E32"/>
    <w:rsid w:val="00231C71"/>
    <w:rsid w:val="00252105"/>
    <w:rsid w:val="00262941"/>
    <w:rsid w:val="00277EEB"/>
    <w:rsid w:val="00281EE9"/>
    <w:rsid w:val="00284C11"/>
    <w:rsid w:val="00287730"/>
    <w:rsid w:val="002921C1"/>
    <w:rsid w:val="002943B8"/>
    <w:rsid w:val="002B1384"/>
    <w:rsid w:val="002B469B"/>
    <w:rsid w:val="002B48CF"/>
    <w:rsid w:val="002B63E2"/>
    <w:rsid w:val="002C1ACE"/>
    <w:rsid w:val="002F0949"/>
    <w:rsid w:val="002F5AEF"/>
    <w:rsid w:val="0030180E"/>
    <w:rsid w:val="0030222A"/>
    <w:rsid w:val="003078ED"/>
    <w:rsid w:val="00313625"/>
    <w:rsid w:val="0032154C"/>
    <w:rsid w:val="00330353"/>
    <w:rsid w:val="0033612F"/>
    <w:rsid w:val="00342243"/>
    <w:rsid w:val="003428C7"/>
    <w:rsid w:val="003561CE"/>
    <w:rsid w:val="003715E3"/>
    <w:rsid w:val="00380B40"/>
    <w:rsid w:val="00386C4D"/>
    <w:rsid w:val="00394295"/>
    <w:rsid w:val="00395681"/>
    <w:rsid w:val="003B5803"/>
    <w:rsid w:val="003C3C6D"/>
    <w:rsid w:val="003C6F2B"/>
    <w:rsid w:val="003D2680"/>
    <w:rsid w:val="003D5CFF"/>
    <w:rsid w:val="003E0643"/>
    <w:rsid w:val="003E415F"/>
    <w:rsid w:val="003E4388"/>
    <w:rsid w:val="00404548"/>
    <w:rsid w:val="00405C50"/>
    <w:rsid w:val="00410AD6"/>
    <w:rsid w:val="0041112C"/>
    <w:rsid w:val="004138E5"/>
    <w:rsid w:val="00416AED"/>
    <w:rsid w:val="00421E72"/>
    <w:rsid w:val="00426BC8"/>
    <w:rsid w:val="00432DFE"/>
    <w:rsid w:val="004339A4"/>
    <w:rsid w:val="00446B66"/>
    <w:rsid w:val="0045128E"/>
    <w:rsid w:val="00455FBF"/>
    <w:rsid w:val="004624C1"/>
    <w:rsid w:val="00475E6E"/>
    <w:rsid w:val="0047761F"/>
    <w:rsid w:val="00490183"/>
    <w:rsid w:val="00490C20"/>
    <w:rsid w:val="0049607E"/>
    <w:rsid w:val="004A6778"/>
    <w:rsid w:val="004A7BC8"/>
    <w:rsid w:val="004C00C2"/>
    <w:rsid w:val="004D0AF4"/>
    <w:rsid w:val="004D2116"/>
    <w:rsid w:val="004D4745"/>
    <w:rsid w:val="004D4BDC"/>
    <w:rsid w:val="004D7C30"/>
    <w:rsid w:val="00515801"/>
    <w:rsid w:val="005247EF"/>
    <w:rsid w:val="00531986"/>
    <w:rsid w:val="005339D5"/>
    <w:rsid w:val="00534616"/>
    <w:rsid w:val="00541145"/>
    <w:rsid w:val="00556B27"/>
    <w:rsid w:val="00556E96"/>
    <w:rsid w:val="00562EFC"/>
    <w:rsid w:val="0056641A"/>
    <w:rsid w:val="00566814"/>
    <w:rsid w:val="00572620"/>
    <w:rsid w:val="0057266D"/>
    <w:rsid w:val="00572E20"/>
    <w:rsid w:val="00575EA9"/>
    <w:rsid w:val="00580540"/>
    <w:rsid w:val="00581A03"/>
    <w:rsid w:val="0058737F"/>
    <w:rsid w:val="00593237"/>
    <w:rsid w:val="005A40EA"/>
    <w:rsid w:val="005A4A7D"/>
    <w:rsid w:val="005A5989"/>
    <w:rsid w:val="005A738D"/>
    <w:rsid w:val="005B32D7"/>
    <w:rsid w:val="005B768C"/>
    <w:rsid w:val="005C1CED"/>
    <w:rsid w:val="005C5339"/>
    <w:rsid w:val="005C7A9A"/>
    <w:rsid w:val="005D0937"/>
    <w:rsid w:val="005E4E7E"/>
    <w:rsid w:val="005E611B"/>
    <w:rsid w:val="005F26C3"/>
    <w:rsid w:val="00601800"/>
    <w:rsid w:val="0060293C"/>
    <w:rsid w:val="00615902"/>
    <w:rsid w:val="006328C0"/>
    <w:rsid w:val="00637D3E"/>
    <w:rsid w:val="00641143"/>
    <w:rsid w:val="00642251"/>
    <w:rsid w:val="00643CCF"/>
    <w:rsid w:val="0064680F"/>
    <w:rsid w:val="006473C3"/>
    <w:rsid w:val="00650BFF"/>
    <w:rsid w:val="00652E52"/>
    <w:rsid w:val="00661C7B"/>
    <w:rsid w:val="00667F46"/>
    <w:rsid w:val="0067376C"/>
    <w:rsid w:val="0067438C"/>
    <w:rsid w:val="00676889"/>
    <w:rsid w:val="006826B4"/>
    <w:rsid w:val="006839A7"/>
    <w:rsid w:val="0069000F"/>
    <w:rsid w:val="006936C9"/>
    <w:rsid w:val="0069622F"/>
    <w:rsid w:val="006A12C8"/>
    <w:rsid w:val="006A533A"/>
    <w:rsid w:val="006D303B"/>
    <w:rsid w:val="006D357E"/>
    <w:rsid w:val="006E09C0"/>
    <w:rsid w:val="006E50A9"/>
    <w:rsid w:val="006E6F0F"/>
    <w:rsid w:val="006F0293"/>
    <w:rsid w:val="006F3F03"/>
    <w:rsid w:val="00701A2E"/>
    <w:rsid w:val="0071209B"/>
    <w:rsid w:val="00713556"/>
    <w:rsid w:val="00714A3A"/>
    <w:rsid w:val="00722496"/>
    <w:rsid w:val="00733CAA"/>
    <w:rsid w:val="0074021D"/>
    <w:rsid w:val="00762446"/>
    <w:rsid w:val="00762FE1"/>
    <w:rsid w:val="007641B8"/>
    <w:rsid w:val="00764F3B"/>
    <w:rsid w:val="00780248"/>
    <w:rsid w:val="00781BB7"/>
    <w:rsid w:val="00782856"/>
    <w:rsid w:val="00783954"/>
    <w:rsid w:val="00784E07"/>
    <w:rsid w:val="00784E32"/>
    <w:rsid w:val="00786032"/>
    <w:rsid w:val="007878E7"/>
    <w:rsid w:val="00791603"/>
    <w:rsid w:val="007A04BA"/>
    <w:rsid w:val="007B101C"/>
    <w:rsid w:val="007B603C"/>
    <w:rsid w:val="007C1A11"/>
    <w:rsid w:val="007C300F"/>
    <w:rsid w:val="007C4453"/>
    <w:rsid w:val="007D5C0A"/>
    <w:rsid w:val="007E0EDC"/>
    <w:rsid w:val="007F12EB"/>
    <w:rsid w:val="007F70F5"/>
    <w:rsid w:val="00801377"/>
    <w:rsid w:val="00812403"/>
    <w:rsid w:val="008125A0"/>
    <w:rsid w:val="008149F3"/>
    <w:rsid w:val="0083602C"/>
    <w:rsid w:val="008464D7"/>
    <w:rsid w:val="00857265"/>
    <w:rsid w:val="00861682"/>
    <w:rsid w:val="00866B62"/>
    <w:rsid w:val="00874CB7"/>
    <w:rsid w:val="00875C66"/>
    <w:rsid w:val="0087746E"/>
    <w:rsid w:val="00883C04"/>
    <w:rsid w:val="008846A2"/>
    <w:rsid w:val="00885A6A"/>
    <w:rsid w:val="00892257"/>
    <w:rsid w:val="008B6429"/>
    <w:rsid w:val="008C05AF"/>
    <w:rsid w:val="008C0927"/>
    <w:rsid w:val="008C6C11"/>
    <w:rsid w:val="008D17A1"/>
    <w:rsid w:val="008D73B1"/>
    <w:rsid w:val="008E0451"/>
    <w:rsid w:val="008F6F40"/>
    <w:rsid w:val="008F743C"/>
    <w:rsid w:val="0090755A"/>
    <w:rsid w:val="009136D1"/>
    <w:rsid w:val="00913BFC"/>
    <w:rsid w:val="0092249D"/>
    <w:rsid w:val="009227F7"/>
    <w:rsid w:val="009314B2"/>
    <w:rsid w:val="00932B9B"/>
    <w:rsid w:val="009465BA"/>
    <w:rsid w:val="00953A28"/>
    <w:rsid w:val="00962C6E"/>
    <w:rsid w:val="00963B64"/>
    <w:rsid w:val="0096534C"/>
    <w:rsid w:val="009707B4"/>
    <w:rsid w:val="00974CB7"/>
    <w:rsid w:val="00984179"/>
    <w:rsid w:val="009847B4"/>
    <w:rsid w:val="00986ECC"/>
    <w:rsid w:val="009A098A"/>
    <w:rsid w:val="009B25D3"/>
    <w:rsid w:val="009B4CD0"/>
    <w:rsid w:val="009D4527"/>
    <w:rsid w:val="00A01960"/>
    <w:rsid w:val="00A04AA2"/>
    <w:rsid w:val="00A04FFE"/>
    <w:rsid w:val="00A11F18"/>
    <w:rsid w:val="00A249AB"/>
    <w:rsid w:val="00A27316"/>
    <w:rsid w:val="00A32B1B"/>
    <w:rsid w:val="00A3395E"/>
    <w:rsid w:val="00A33F80"/>
    <w:rsid w:val="00A43422"/>
    <w:rsid w:val="00A45322"/>
    <w:rsid w:val="00A523E4"/>
    <w:rsid w:val="00A52659"/>
    <w:rsid w:val="00A62DFE"/>
    <w:rsid w:val="00A67F86"/>
    <w:rsid w:val="00A7129B"/>
    <w:rsid w:val="00A71741"/>
    <w:rsid w:val="00A71AEC"/>
    <w:rsid w:val="00A72FA2"/>
    <w:rsid w:val="00A774EB"/>
    <w:rsid w:val="00A81D96"/>
    <w:rsid w:val="00A86539"/>
    <w:rsid w:val="00A907C0"/>
    <w:rsid w:val="00AA7E1B"/>
    <w:rsid w:val="00AB473A"/>
    <w:rsid w:val="00AD15F3"/>
    <w:rsid w:val="00AD4A35"/>
    <w:rsid w:val="00AD6686"/>
    <w:rsid w:val="00AD740E"/>
    <w:rsid w:val="00AE2522"/>
    <w:rsid w:val="00AE55DB"/>
    <w:rsid w:val="00B02B8F"/>
    <w:rsid w:val="00B04C09"/>
    <w:rsid w:val="00B2093D"/>
    <w:rsid w:val="00B20E37"/>
    <w:rsid w:val="00B223F6"/>
    <w:rsid w:val="00B36183"/>
    <w:rsid w:val="00B60AC4"/>
    <w:rsid w:val="00B8762F"/>
    <w:rsid w:val="00B90D27"/>
    <w:rsid w:val="00B944E5"/>
    <w:rsid w:val="00B963D7"/>
    <w:rsid w:val="00B9677E"/>
    <w:rsid w:val="00BA0466"/>
    <w:rsid w:val="00BA07FB"/>
    <w:rsid w:val="00BA31B3"/>
    <w:rsid w:val="00BB3040"/>
    <w:rsid w:val="00BB3335"/>
    <w:rsid w:val="00BB540E"/>
    <w:rsid w:val="00BC3A60"/>
    <w:rsid w:val="00BC3B18"/>
    <w:rsid w:val="00BD2416"/>
    <w:rsid w:val="00BD4B33"/>
    <w:rsid w:val="00BE1F23"/>
    <w:rsid w:val="00BE3407"/>
    <w:rsid w:val="00BF34A4"/>
    <w:rsid w:val="00BF786C"/>
    <w:rsid w:val="00C00786"/>
    <w:rsid w:val="00C024F1"/>
    <w:rsid w:val="00C103F3"/>
    <w:rsid w:val="00C1180D"/>
    <w:rsid w:val="00C11EC9"/>
    <w:rsid w:val="00C336BB"/>
    <w:rsid w:val="00C405A3"/>
    <w:rsid w:val="00C42277"/>
    <w:rsid w:val="00C439A6"/>
    <w:rsid w:val="00C47021"/>
    <w:rsid w:val="00C47C67"/>
    <w:rsid w:val="00C51199"/>
    <w:rsid w:val="00C53A69"/>
    <w:rsid w:val="00C5760F"/>
    <w:rsid w:val="00C639F8"/>
    <w:rsid w:val="00C67B15"/>
    <w:rsid w:val="00C67EC3"/>
    <w:rsid w:val="00C722C5"/>
    <w:rsid w:val="00C730B8"/>
    <w:rsid w:val="00C7536F"/>
    <w:rsid w:val="00C925CE"/>
    <w:rsid w:val="00CB754C"/>
    <w:rsid w:val="00CB79E7"/>
    <w:rsid w:val="00CC3C58"/>
    <w:rsid w:val="00CC5A01"/>
    <w:rsid w:val="00CC5D8C"/>
    <w:rsid w:val="00CD0E98"/>
    <w:rsid w:val="00CD38D0"/>
    <w:rsid w:val="00CE0FCA"/>
    <w:rsid w:val="00CE1A50"/>
    <w:rsid w:val="00CE5ECF"/>
    <w:rsid w:val="00CE64DC"/>
    <w:rsid w:val="00CE7203"/>
    <w:rsid w:val="00CF256F"/>
    <w:rsid w:val="00CF7E05"/>
    <w:rsid w:val="00D02CC1"/>
    <w:rsid w:val="00D0580A"/>
    <w:rsid w:val="00D216C2"/>
    <w:rsid w:val="00D22004"/>
    <w:rsid w:val="00D51126"/>
    <w:rsid w:val="00D550E8"/>
    <w:rsid w:val="00D63AF4"/>
    <w:rsid w:val="00D67BB5"/>
    <w:rsid w:val="00D74834"/>
    <w:rsid w:val="00D80C63"/>
    <w:rsid w:val="00D81638"/>
    <w:rsid w:val="00D81F18"/>
    <w:rsid w:val="00D8574E"/>
    <w:rsid w:val="00D95340"/>
    <w:rsid w:val="00D95F4D"/>
    <w:rsid w:val="00DA3429"/>
    <w:rsid w:val="00DA4E7A"/>
    <w:rsid w:val="00DC0C9C"/>
    <w:rsid w:val="00DD36D5"/>
    <w:rsid w:val="00DE67D3"/>
    <w:rsid w:val="00DF37F7"/>
    <w:rsid w:val="00E04A7C"/>
    <w:rsid w:val="00E053E0"/>
    <w:rsid w:val="00E147A0"/>
    <w:rsid w:val="00E15A14"/>
    <w:rsid w:val="00E15A9B"/>
    <w:rsid w:val="00E24C41"/>
    <w:rsid w:val="00E333A1"/>
    <w:rsid w:val="00E34218"/>
    <w:rsid w:val="00E41BFC"/>
    <w:rsid w:val="00E42646"/>
    <w:rsid w:val="00E443B6"/>
    <w:rsid w:val="00E50C9B"/>
    <w:rsid w:val="00E517D4"/>
    <w:rsid w:val="00E56469"/>
    <w:rsid w:val="00E6544F"/>
    <w:rsid w:val="00E66655"/>
    <w:rsid w:val="00E670B0"/>
    <w:rsid w:val="00E72ADB"/>
    <w:rsid w:val="00E75557"/>
    <w:rsid w:val="00E7578F"/>
    <w:rsid w:val="00E777EF"/>
    <w:rsid w:val="00E77E22"/>
    <w:rsid w:val="00E854FF"/>
    <w:rsid w:val="00E92045"/>
    <w:rsid w:val="00EA1870"/>
    <w:rsid w:val="00EA7C23"/>
    <w:rsid w:val="00EB1E54"/>
    <w:rsid w:val="00EC2822"/>
    <w:rsid w:val="00EC4218"/>
    <w:rsid w:val="00ED4714"/>
    <w:rsid w:val="00EE4BB3"/>
    <w:rsid w:val="00EE6609"/>
    <w:rsid w:val="00EF0448"/>
    <w:rsid w:val="00EF0EFC"/>
    <w:rsid w:val="00EF219D"/>
    <w:rsid w:val="00F11459"/>
    <w:rsid w:val="00F1153D"/>
    <w:rsid w:val="00F22155"/>
    <w:rsid w:val="00F25F96"/>
    <w:rsid w:val="00F27D43"/>
    <w:rsid w:val="00F372A4"/>
    <w:rsid w:val="00F41EB9"/>
    <w:rsid w:val="00F458A3"/>
    <w:rsid w:val="00F45D0C"/>
    <w:rsid w:val="00F53D68"/>
    <w:rsid w:val="00F56A01"/>
    <w:rsid w:val="00F56ED4"/>
    <w:rsid w:val="00F65F96"/>
    <w:rsid w:val="00F66179"/>
    <w:rsid w:val="00F8200D"/>
    <w:rsid w:val="00FB37AF"/>
    <w:rsid w:val="00FC0403"/>
    <w:rsid w:val="00FC115C"/>
    <w:rsid w:val="00FC2581"/>
    <w:rsid w:val="00FC2FBC"/>
    <w:rsid w:val="00FD05E1"/>
    <w:rsid w:val="00FD444A"/>
    <w:rsid w:val="00FD49C8"/>
    <w:rsid w:val="00FE4098"/>
    <w:rsid w:val="02423C5B"/>
    <w:rsid w:val="0C6EA9C8"/>
    <w:rsid w:val="0C991995"/>
    <w:rsid w:val="0ED745AC"/>
    <w:rsid w:val="118213C7"/>
    <w:rsid w:val="11B052B7"/>
    <w:rsid w:val="1CAFA206"/>
    <w:rsid w:val="1CF25AE2"/>
    <w:rsid w:val="2571566B"/>
    <w:rsid w:val="269001E0"/>
    <w:rsid w:val="2DD6DF05"/>
    <w:rsid w:val="2E74A208"/>
    <w:rsid w:val="376498EE"/>
    <w:rsid w:val="3E02F000"/>
    <w:rsid w:val="4FA2C038"/>
    <w:rsid w:val="50AF45E6"/>
    <w:rsid w:val="561924F9"/>
    <w:rsid w:val="65091890"/>
    <w:rsid w:val="67A77FB7"/>
    <w:rsid w:val="6A51C2D3"/>
    <w:rsid w:val="6CD32B6C"/>
    <w:rsid w:val="7180ECE3"/>
    <w:rsid w:val="79C5EDCF"/>
    <w:rsid w:val="7CB1EB8A"/>
    <w:rsid w:val="7E731E85"/>
    <w:rsid w:val="7FDA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."/>
  <w:listSeparator w:val=","/>
  <w14:docId w14:val="30DD9959"/>
  <w15:docId w15:val="{DE93FA43-724A-42E2-855F-9C459944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4EB"/>
    <w:pPr>
      <w:widowControl w:val="0"/>
      <w:spacing w:after="0" w:line="240" w:lineRule="auto"/>
      <w:jc w:val="both"/>
    </w:pPr>
    <w:rPr>
      <w:rFonts w:ascii="Meiryo UI" w:eastAsia="Meiryo UI" w:hAnsi="Meiryo UI" w:cs="Times New Roman"/>
      <w:color w:val="000000"/>
      <w:sz w:val="20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4EB"/>
    <w:pPr>
      <w:widowControl w:val="0"/>
      <w:spacing w:after="0" w:line="240" w:lineRule="auto"/>
      <w:jc w:val="both"/>
    </w:pPr>
    <w:rPr>
      <w:rFonts w:ascii="Meiryo UI" w:eastAsia="Meiryo UI" w:hAnsi="Meiryo UI" w:cs="Times New Roman"/>
      <w:color w:val="000000"/>
      <w:sz w:val="20"/>
      <w:szCs w:val="20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74E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774EB"/>
    <w:rPr>
      <w:rFonts w:ascii="Meiryo UI" w:eastAsia="Meiryo UI" w:hAnsi="Meiryo UI" w:cs="Times New Roman"/>
      <w:color w:val="000000"/>
      <w:sz w:val="20"/>
      <w:szCs w:val="20"/>
      <w:lang w:eastAsia="ja-JP"/>
    </w:rPr>
  </w:style>
  <w:style w:type="paragraph" w:styleId="a6">
    <w:name w:val="footer"/>
    <w:basedOn w:val="a"/>
    <w:link w:val="a7"/>
    <w:uiPriority w:val="99"/>
    <w:unhideWhenUsed/>
    <w:rsid w:val="00A774E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774EB"/>
    <w:rPr>
      <w:rFonts w:ascii="Meiryo UI" w:eastAsia="Meiryo UI" w:hAnsi="Meiryo UI" w:cs="Times New Roman"/>
      <w:color w:val="000000"/>
      <w:sz w:val="20"/>
      <w:szCs w:val="20"/>
      <w:lang w:eastAsia="ja-JP"/>
    </w:rPr>
  </w:style>
  <w:style w:type="character" w:styleId="a8">
    <w:name w:val="annotation reference"/>
    <w:basedOn w:val="a0"/>
    <w:uiPriority w:val="99"/>
    <w:semiHidden/>
    <w:unhideWhenUsed/>
    <w:rsid w:val="001820C9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1820C9"/>
    <w:pPr>
      <w:jc w:val="left"/>
    </w:pPr>
    <w:rPr>
      <w:rFonts w:asciiTheme="minorHAnsi" w:eastAsiaTheme="minorEastAsia" w:hAnsiTheme="minorHAnsi" w:cstheme="minorBidi"/>
      <w:color w:val="auto"/>
      <w:kern w:val="2"/>
      <w:sz w:val="21"/>
      <w:szCs w:val="22"/>
    </w:rPr>
  </w:style>
  <w:style w:type="character" w:customStyle="1" w:styleId="aa">
    <w:name w:val="コメント文字列 (文字)"/>
    <w:basedOn w:val="a0"/>
    <w:link w:val="a9"/>
    <w:uiPriority w:val="99"/>
    <w:semiHidden/>
    <w:rsid w:val="001820C9"/>
    <w:rPr>
      <w:kern w:val="2"/>
      <w:sz w:val="21"/>
      <w:lang w:eastAsia="ja-JP"/>
    </w:rPr>
  </w:style>
  <w:style w:type="paragraph" w:styleId="ab">
    <w:name w:val="List Paragraph"/>
    <w:basedOn w:val="a"/>
    <w:uiPriority w:val="34"/>
    <w:qFormat/>
    <w:rsid w:val="00097B7B"/>
    <w:pPr>
      <w:ind w:leftChars="400" w:left="840"/>
    </w:pPr>
    <w:rPr>
      <w:rFonts w:asciiTheme="minorHAnsi" w:eastAsiaTheme="minorEastAsia" w:hAnsiTheme="minorHAnsi" w:cstheme="minorBidi"/>
      <w:color w:val="auto"/>
      <w:kern w:val="2"/>
      <w:sz w:val="21"/>
      <w:szCs w:val="22"/>
    </w:rPr>
  </w:style>
  <w:style w:type="paragraph" w:customStyle="1" w:styleId="paragraph">
    <w:name w:val="paragraph"/>
    <w:basedOn w:val="a"/>
    <w:rsid w:val="0047761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character" w:customStyle="1" w:styleId="normaltextrun">
    <w:name w:val="normaltextrun"/>
    <w:basedOn w:val="a0"/>
    <w:rsid w:val="0047761F"/>
  </w:style>
  <w:style w:type="character" w:customStyle="1" w:styleId="eop">
    <w:name w:val="eop"/>
    <w:basedOn w:val="a0"/>
    <w:rsid w:val="0047761F"/>
  </w:style>
  <w:style w:type="paragraph" w:styleId="ac">
    <w:name w:val="Date"/>
    <w:basedOn w:val="a"/>
    <w:next w:val="a"/>
    <w:link w:val="ad"/>
    <w:uiPriority w:val="99"/>
    <w:semiHidden/>
    <w:unhideWhenUsed/>
    <w:rsid w:val="00F22155"/>
  </w:style>
  <w:style w:type="character" w:customStyle="1" w:styleId="ad">
    <w:name w:val="日付 (文字)"/>
    <w:basedOn w:val="a0"/>
    <w:link w:val="ac"/>
    <w:uiPriority w:val="99"/>
    <w:semiHidden/>
    <w:rsid w:val="00F22155"/>
    <w:rPr>
      <w:rFonts w:ascii="Meiryo UI" w:eastAsia="Meiryo UI" w:hAnsi="Meiryo UI" w:cs="Times New Roman"/>
      <w:color w:val="000000"/>
      <w:sz w:val="20"/>
      <w:szCs w:val="20"/>
      <w:lang w:eastAsia="ja-JP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BD4B33"/>
    <w:rPr>
      <w:rFonts w:ascii="Meiryo UI" w:eastAsia="Meiryo UI" w:hAnsi="Meiryo UI" w:cs="Times New Roman"/>
      <w:b/>
      <w:bCs/>
      <w:color w:val="000000"/>
      <w:kern w:val="0"/>
      <w:sz w:val="20"/>
      <w:szCs w:val="20"/>
    </w:rPr>
  </w:style>
  <w:style w:type="character" w:customStyle="1" w:styleId="af">
    <w:name w:val="コメント内容 (文字)"/>
    <w:basedOn w:val="aa"/>
    <w:link w:val="ae"/>
    <w:uiPriority w:val="99"/>
    <w:semiHidden/>
    <w:rsid w:val="00BD4B33"/>
    <w:rPr>
      <w:rFonts w:ascii="Meiryo UI" w:eastAsia="Meiryo UI" w:hAnsi="Meiryo UI" w:cs="Times New Roman"/>
      <w:b/>
      <w:bCs/>
      <w:color w:val="000000"/>
      <w:kern w:val="2"/>
      <w:sz w:val="20"/>
      <w:szCs w:val="20"/>
      <w:lang w:eastAsia="ja-JP"/>
    </w:rPr>
  </w:style>
  <w:style w:type="paragraph" w:styleId="af0">
    <w:name w:val="Revision"/>
    <w:hidden/>
    <w:uiPriority w:val="99"/>
    <w:semiHidden/>
    <w:rsid w:val="00BD4B33"/>
    <w:pPr>
      <w:spacing w:after="0" w:line="240" w:lineRule="auto"/>
    </w:pPr>
    <w:rPr>
      <w:rFonts w:ascii="Meiryo UI" w:eastAsia="Meiryo UI" w:hAnsi="Meiryo UI" w:cs="Times New Roman"/>
      <w:color w:val="000000"/>
      <w:sz w:val="20"/>
      <w:szCs w:val="20"/>
      <w:lang w:eastAsia="ja-JP"/>
    </w:rPr>
  </w:style>
  <w:style w:type="character" w:styleId="af1">
    <w:name w:val="Hyperlink"/>
    <w:basedOn w:val="a0"/>
    <w:uiPriority w:val="99"/>
    <w:unhideWhenUsed/>
    <w:rsid w:val="004D4745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D474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BB54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698214\Documents\Office%20&#12398;&#12459;&#12473;&#12479;&#12512;%20&#12486;&#12531;&#12503;&#12524;&#12540;&#12488;\&#12487;&#12501;&#12457;&#12523;&#12488;&#25991;&#2636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cef2d08-1d07-4538-b104-cddd2cfdebb0">
      <UserInfo>
        <DisplayName>Ohashi Hirotaka</DisplayName>
        <AccountId>10</AccountId>
        <AccountType/>
      </UserInfo>
      <UserInfo>
        <DisplayName>Murakami Osamu</DisplayName>
        <AccountId>11</AccountId>
        <AccountType/>
      </UserInfo>
      <UserInfo>
        <DisplayName>Kobayashi Toshihiko</DisplayName>
        <AccountId>12</AccountId>
        <AccountType/>
      </UserInfo>
      <UserInfo>
        <DisplayName>Kiyono Tatsuya</DisplayName>
        <AccountId>13</AccountId>
        <AccountType/>
      </UserInfo>
      <UserInfo>
        <DisplayName>Yoshii Ryo</DisplayName>
        <AccountId>14</AccountId>
        <AccountType/>
      </UserInfo>
      <UserInfo>
        <DisplayName>Koshino Kazuo</DisplayName>
        <AccountId>15</AccountId>
        <AccountType/>
      </UserInfo>
      <UserInfo>
        <DisplayName>Suzuki Yoichiro</DisplayName>
        <AccountId>16</AccountId>
        <AccountType/>
      </UserInfo>
      <UserInfo>
        <DisplayName>Matsuyama Takashi</DisplayName>
        <AccountId>17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B2D8A48D7133C40BCDB49F7B89FDBEF" ma:contentTypeVersion="4" ma:contentTypeDescription="新しいドキュメントを作成します。" ma:contentTypeScope="" ma:versionID="f612777b29557cc3be3264f7d2e83196">
  <xsd:schema xmlns:xsd="http://www.w3.org/2001/XMLSchema" xmlns:xs="http://www.w3.org/2001/XMLSchema" xmlns:p="http://schemas.microsoft.com/office/2006/metadata/properties" xmlns:ns2="8c7d2eb8-86f1-4d32-8aac-633c2c591c51" xmlns:ns3="ecef2d08-1d07-4538-b104-cddd2cfdebb0" targetNamespace="http://schemas.microsoft.com/office/2006/metadata/properties" ma:root="true" ma:fieldsID="a1dfacf290e6f2ca28ad6aa3475f4ba8" ns2:_="" ns3:_="">
    <xsd:import namespace="8c7d2eb8-86f1-4d32-8aac-633c2c591c51"/>
    <xsd:import namespace="ecef2d08-1d07-4538-b104-cddd2cfdeb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d2eb8-86f1-4d32-8aac-633c2c591c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f2d08-1d07-4538-b104-cddd2cfde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7FC5CD-094D-40F4-BD40-FBA69FAE043F}">
  <ds:schemaRefs>
    <ds:schemaRef ds:uri="ecef2d08-1d07-4538-b104-cddd2cfdebb0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8c7d2eb8-86f1-4d32-8aac-633c2c591c51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9A077E-87D3-4EDC-86C2-568F18490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d2eb8-86f1-4d32-8aac-633c2c591c51"/>
    <ds:schemaRef ds:uri="ecef2d08-1d07-4538-b104-cddd2cfde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BB30C6-7E2E-4F14-B544-9510013E6A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EA1576-1C63-43C0-981E-E9F731C82A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デフォルト文書.dotx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Nishizawa Hidetake</dc:creator>
  <cp:keywords/>
  <dc:description/>
  <cp:lastModifiedBy>Hirabayashi Michihiro</cp:lastModifiedBy>
  <cp:revision>2</cp:revision>
  <dcterms:created xsi:type="dcterms:W3CDTF">2022-08-10T06:22:00Z</dcterms:created>
  <dcterms:modified xsi:type="dcterms:W3CDTF">2022-08-10T06:22:00Z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0x010100CB2D8A48D7133C40BCDB49F7B89FDBEF</vt:lpwstr>
  </property>
</Properties>
</file>