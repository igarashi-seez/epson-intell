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B9FD" w14:textId="7DAB7ABE" w:rsidR="00426BC8" w:rsidRDefault="00426BC8" w:rsidP="00426BC8">
      <w:pPr>
        <w:ind w:firstLineChars="100" w:firstLine="320"/>
        <w:rPr>
          <w:ins w:id="0" w:author="murakami" w:date="2022-08-08T16:52:00Z"/>
          <w:color w:val="000000" w:themeColor="text1"/>
        </w:rPr>
      </w:pPr>
      <w:r w:rsidRPr="0008564E">
        <w:rPr>
          <w:rFonts w:hint="eastAsia"/>
          <w:b/>
          <w:bCs/>
          <w:noProof/>
          <w:sz w:val="32"/>
          <w:szCs w:val="32"/>
        </w:rPr>
        <mc:AlternateContent>
          <mc:Choice Requires="wps">
            <w:drawing>
              <wp:anchor distT="0" distB="0" distL="114300" distR="114300" simplePos="0" relativeHeight="251658240" behindDoc="0" locked="0" layoutInCell="1" allowOverlap="1" wp14:anchorId="25C7A798" wp14:editId="193C33A2">
                <wp:simplePos x="0" y="0"/>
                <wp:positionH relativeFrom="column">
                  <wp:posOffset>-401151</wp:posOffset>
                </wp:positionH>
                <wp:positionV relativeFrom="paragraph">
                  <wp:posOffset>-424400</wp:posOffset>
                </wp:positionV>
                <wp:extent cx="1515552" cy="381000"/>
                <wp:effectExtent l="19050" t="19050" r="46990" b="5715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552" cy="3810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4B269A5" w14:textId="02935DA2" w:rsidR="00A774EB" w:rsidRPr="00A774EB" w:rsidRDefault="00A774EB" w:rsidP="00A774EB">
                            <w:pPr>
                              <w:jc w:val="center"/>
                              <w:rPr>
                                <w:sz w:val="32"/>
                                <w:szCs w:val="32"/>
                              </w:rPr>
                            </w:pPr>
                            <w:r>
                              <w:rPr>
                                <w:rFonts w:hint="eastAsia"/>
                                <w:sz w:val="32"/>
                                <w:szCs w:val="32"/>
                              </w:rPr>
                              <w:t>トップ</w:t>
                            </w:r>
                            <w:r w:rsidR="00713556">
                              <w:rPr>
                                <w:rFonts w:hint="eastAsia"/>
                                <w:sz w:val="32"/>
                                <w:szCs w:val="32"/>
                              </w:rPr>
                              <w:t>メッセージ</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A798" id="_x0000_s1027" type="#_x0000_t202" style="position:absolute;left:0;text-align:left;margin-left:-31.6pt;margin-top:-33.4pt;width:119.3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" fillcolor="#4bacc6 [3208]" strokecolor="#f2f2f2 [3041]" strokeweight="3pt">
                <v:shadow on="t" color="#205867 [1608]" opacity=".5" offset="1pt"/>
                <v:textbox inset="5.85pt,.7pt,5.85pt,.7pt">
                  <w:txbxContent>
                    <w:p w14:paraId="64B269A5" w14:textId="02935DA2" w:rsidR="00A774EB" w:rsidRPr="00A774EB" w:rsidRDefault="00A774EB" w:rsidP="00A774EB">
                      <w:pPr>
                        <w:jc w:val="center"/>
                        <w:rPr>
                          <w:sz w:val="32"/>
                          <w:szCs w:val="32"/>
                        </w:rPr>
                      </w:pPr>
                      <w:r>
                        <w:rPr>
                          <w:rFonts w:hint="eastAsia"/>
                          <w:sz w:val="32"/>
                          <w:szCs w:val="32"/>
                        </w:rPr>
                        <w:t>トップ</w:t>
                      </w:r>
                      <w:r w:rsidR="00713556">
                        <w:rPr>
                          <w:rFonts w:hint="eastAsia"/>
                          <w:sz w:val="32"/>
                          <w:szCs w:val="32"/>
                        </w:rPr>
                        <w:t>メッセージ</w:t>
                      </w:r>
                    </w:p>
                  </w:txbxContent>
                </v:textbox>
              </v:shape>
            </w:pict>
          </mc:Fallback>
        </mc:AlternateContent>
      </w:r>
    </w:p>
    <w:p w14:paraId="1077323B" w14:textId="3690B7AC" w:rsidR="00642251" w:rsidDel="00426BC8" w:rsidRDefault="00642251" w:rsidP="00A774EB">
      <w:pPr>
        <w:jc w:val="center"/>
        <w:rPr>
          <w:del w:id="1" w:author="murakami" w:date="2022-08-08T16:54:00Z"/>
          <w:rFonts w:ascii="メイリオ" w:eastAsia="メイリオ" w:hAnsi="メイリオ"/>
          <w:b/>
          <w:bCs/>
          <w:sz w:val="36"/>
          <w:szCs w:val="36"/>
        </w:rPr>
      </w:pPr>
    </w:p>
    <w:p w14:paraId="54D7AAB9" w14:textId="1AAC28A7" w:rsidR="00A774EB" w:rsidRPr="006D357E" w:rsidRDefault="00A774EB" w:rsidP="00A774EB">
      <w:pPr>
        <w:jc w:val="center"/>
        <w:rPr>
          <w:rFonts w:ascii="メイリオ" w:eastAsia="メイリオ" w:hAnsi="メイリオ"/>
          <w:b/>
          <w:bCs/>
          <w:color w:val="auto"/>
          <w:sz w:val="36"/>
          <w:szCs w:val="36"/>
        </w:rPr>
      </w:pPr>
      <w:r w:rsidRPr="006D357E">
        <w:rPr>
          <w:rFonts w:ascii="メイリオ" w:eastAsia="メイリオ" w:hAnsi="メイリオ" w:hint="eastAsia"/>
          <w:b/>
          <w:bCs/>
          <w:sz w:val="36"/>
          <w:szCs w:val="36"/>
        </w:rPr>
        <w:t>パーパス</w:t>
      </w:r>
      <w:ins w:id="2" w:author="murakami" w:date="2022-08-01T18:12:00Z">
        <w:r w:rsidR="00652E52">
          <w:rPr>
            <w:rFonts w:ascii="メイリオ" w:eastAsia="メイリオ" w:hAnsi="メイリオ" w:hint="eastAsia"/>
            <w:b/>
            <w:bCs/>
            <w:sz w:val="36"/>
            <w:szCs w:val="36"/>
          </w:rPr>
          <w:t>を実現する</w:t>
        </w:r>
      </w:ins>
      <w:del w:id="3" w:author="murakami" w:date="2022-08-01T18:12:00Z">
        <w:r w:rsidRPr="006D357E" w:rsidDel="00652E52">
          <w:rPr>
            <w:rFonts w:ascii="メイリオ" w:eastAsia="メイリオ" w:hAnsi="メイリオ" w:hint="eastAsia"/>
            <w:b/>
            <w:bCs/>
            <w:sz w:val="36"/>
            <w:szCs w:val="36"/>
          </w:rPr>
          <w:delText>経営を支える</w:delText>
        </w:r>
      </w:del>
      <w:r w:rsidRPr="006D357E">
        <w:rPr>
          <w:rFonts w:ascii="メイリオ" w:eastAsia="メイリオ" w:hAnsi="メイリオ" w:hint="eastAsia"/>
          <w:b/>
          <w:bCs/>
          <w:sz w:val="36"/>
          <w:szCs w:val="36"/>
        </w:rPr>
        <w:t>主体的（Proactive）な</w:t>
      </w:r>
      <w:r w:rsidR="004D4BDC" w:rsidRPr="006D357E">
        <w:rPr>
          <w:rFonts w:ascii="メイリオ" w:eastAsia="メイリオ" w:hAnsi="メイリオ" w:hint="eastAsia"/>
          <w:b/>
          <w:bCs/>
          <w:sz w:val="36"/>
          <w:szCs w:val="36"/>
        </w:rPr>
        <w:t>知的財産</w:t>
      </w:r>
      <w:r w:rsidRPr="006D357E">
        <w:rPr>
          <w:rFonts w:ascii="メイリオ" w:eastAsia="メイリオ" w:hAnsi="メイリオ" w:hint="eastAsia"/>
          <w:b/>
          <w:bCs/>
          <w:sz w:val="36"/>
          <w:szCs w:val="36"/>
        </w:rPr>
        <w:t>活動</w:t>
      </w:r>
    </w:p>
    <w:p w14:paraId="70BD521F" w14:textId="30E9AC5F" w:rsidR="00A774EB" w:rsidRDefault="00A774EB" w:rsidP="00A774EB">
      <w:pPr>
        <w:jc w:val="center"/>
        <w:rPr>
          <w:b/>
          <w:bCs/>
        </w:rPr>
      </w:pPr>
    </w:p>
    <w:p w14:paraId="2A046414" w14:textId="22D70CD0" w:rsidR="00A774EB" w:rsidRDefault="00A774EB" w:rsidP="00A774EB">
      <w:pPr>
        <w:jc w:val="right"/>
        <w:rPr>
          <w:b/>
          <w:bCs/>
        </w:rPr>
      </w:pPr>
      <w:r>
        <w:rPr>
          <w:rFonts w:hint="eastAsia"/>
          <w:b/>
          <w:bCs/>
        </w:rPr>
        <w:t>知的財産本部長　小林 利彦</w:t>
      </w:r>
    </w:p>
    <w:p w14:paraId="05800DA3" w14:textId="0ACDE156" w:rsidR="00A774EB" w:rsidRDefault="00AB473A" w:rsidP="00A774EB">
      <w:pPr>
        <w:rPr>
          <w:b/>
          <w:bCs/>
        </w:rPr>
      </w:pPr>
      <w:r>
        <w:rPr>
          <w:noProof/>
        </w:rPr>
        <w:drawing>
          <wp:anchor distT="0" distB="0" distL="114300" distR="114300" simplePos="0" relativeHeight="251777102" behindDoc="1" locked="0" layoutInCell="1" allowOverlap="1" wp14:anchorId="34275A01" wp14:editId="15CBAFB2">
            <wp:simplePos x="0" y="0"/>
            <wp:positionH relativeFrom="column">
              <wp:posOffset>5022850</wp:posOffset>
            </wp:positionH>
            <wp:positionV relativeFrom="paragraph">
              <wp:posOffset>49530</wp:posOffset>
            </wp:positionV>
            <wp:extent cx="1640205" cy="1511300"/>
            <wp:effectExtent l="0" t="0" r="0" b="0"/>
            <wp:wrapTight wrapText="bothSides">
              <wp:wrapPolygon edited="0">
                <wp:start x="0" y="0"/>
                <wp:lineTo x="0" y="21237"/>
                <wp:lineTo x="21324" y="21237"/>
                <wp:lineTo x="21324"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020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7ECCD" w14:textId="20FB59FE" w:rsidR="00A774EB" w:rsidRPr="00572620" w:rsidRDefault="00A774EB" w:rsidP="00A774EB">
      <w:pPr>
        <w:rPr>
          <w:rFonts w:ascii="メイリオ" w:eastAsia="メイリオ" w:hAnsi="メイリオ"/>
          <w:color w:val="000000" w:themeColor="text1"/>
        </w:rPr>
      </w:pPr>
      <w:r w:rsidRPr="00572620">
        <w:rPr>
          <w:rFonts w:ascii="メイリオ" w:eastAsia="メイリオ" w:hAnsi="メイリオ" w:hint="eastAsia"/>
          <w:color w:val="000000" w:themeColor="text1"/>
        </w:rPr>
        <w:t xml:space="preserve">　エプソンが</w:t>
      </w:r>
      <w:ins w:id="4" w:author="murakami" w:date="2022-08-01T18:21:00Z">
        <w:r w:rsidR="00652E52">
          <w:rPr>
            <w:rFonts w:ascii="メイリオ" w:eastAsia="メイリオ" w:hAnsi="メイリオ" w:hint="eastAsia"/>
            <w:color w:val="000000" w:themeColor="text1"/>
          </w:rPr>
          <w:t>パーパス</w:t>
        </w:r>
      </w:ins>
      <w:ins w:id="5" w:author="murakami" w:date="2022-08-01T18:38:00Z">
        <w:r w:rsidR="00B223F6">
          <w:rPr>
            <w:rFonts w:ascii="メイリオ" w:eastAsia="メイリオ" w:hAnsi="メイリオ" w:hint="eastAsia"/>
            <w:color w:val="000000" w:themeColor="text1"/>
          </w:rPr>
          <w:t>を</w:t>
        </w:r>
      </w:ins>
      <w:ins w:id="6" w:author="murakami" w:date="2022-08-01T18:21:00Z">
        <w:r w:rsidR="00652E52">
          <w:rPr>
            <w:rFonts w:ascii="メイリオ" w:eastAsia="メイリオ" w:hAnsi="メイリオ" w:hint="eastAsia"/>
            <w:color w:val="000000" w:themeColor="text1"/>
          </w:rPr>
          <w:t>実現</w:t>
        </w:r>
      </w:ins>
      <w:ins w:id="7" w:author="murakami" w:date="2022-08-01T18:38:00Z">
        <w:r w:rsidR="00B223F6">
          <w:rPr>
            <w:rFonts w:ascii="メイリオ" w:eastAsia="メイリオ" w:hAnsi="メイリオ" w:hint="eastAsia"/>
            <w:color w:val="000000" w:themeColor="text1"/>
          </w:rPr>
          <w:t>する</w:t>
        </w:r>
      </w:ins>
      <w:ins w:id="8" w:author="murakami" w:date="2022-08-01T18:36:00Z">
        <w:r w:rsidR="00B223F6">
          <w:rPr>
            <w:rFonts w:ascii="メイリオ" w:eastAsia="メイリオ" w:hAnsi="メイリオ" w:hint="eastAsia"/>
            <w:color w:val="000000" w:themeColor="text1"/>
          </w:rPr>
          <w:t>ため</w:t>
        </w:r>
      </w:ins>
      <w:ins w:id="9" w:author="murakami" w:date="2022-08-02T08:09:00Z">
        <w:r w:rsidR="0056641A">
          <w:rPr>
            <w:rFonts w:ascii="メイリオ" w:eastAsia="メイリオ" w:hAnsi="メイリオ" w:hint="eastAsia"/>
            <w:color w:val="000000" w:themeColor="text1"/>
          </w:rPr>
          <w:t>に</w:t>
        </w:r>
      </w:ins>
      <w:ins w:id="10" w:author="murakami" w:date="2022-08-02T08:29:00Z">
        <w:r w:rsidR="00F53D68">
          <w:rPr>
            <w:rFonts w:ascii="メイリオ" w:eastAsia="メイリオ" w:hAnsi="メイリオ" w:hint="eastAsia"/>
            <w:color w:val="000000" w:themeColor="text1"/>
          </w:rPr>
          <w:t>実践すべき戦略と</w:t>
        </w:r>
      </w:ins>
      <w:ins w:id="11" w:author="murakami" w:date="2022-08-02T08:51:00Z">
        <w:r w:rsidR="00BF786C">
          <w:rPr>
            <w:rFonts w:ascii="メイリオ" w:eastAsia="メイリオ" w:hAnsi="メイリオ" w:hint="eastAsia"/>
            <w:color w:val="000000" w:themeColor="text1"/>
          </w:rPr>
          <w:t>して</w:t>
        </w:r>
      </w:ins>
      <w:ins w:id="12" w:author="murakami" w:date="2022-08-02T08:29:00Z">
        <w:r w:rsidR="00F53D68">
          <w:rPr>
            <w:rFonts w:ascii="メイリオ" w:eastAsia="メイリオ" w:hAnsi="メイリオ" w:hint="eastAsia"/>
            <w:color w:val="000000" w:themeColor="text1"/>
          </w:rPr>
          <w:t>位置付けた</w:t>
        </w:r>
      </w:ins>
      <w:r w:rsidRPr="00572620">
        <w:rPr>
          <w:rFonts w:ascii="メイリオ" w:eastAsia="メイリオ" w:hAnsi="メイリオ" w:hint="eastAsia"/>
          <w:color w:val="000000" w:themeColor="text1"/>
        </w:rPr>
        <w:t>長期ビジョン</w:t>
      </w:r>
      <w:r w:rsidR="00B944E5">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Epson 25 Renewed</w:t>
      </w:r>
      <w:r w:rsidR="00B944E5">
        <w:rPr>
          <w:rFonts w:ascii="メイリオ" w:eastAsia="メイリオ" w:hAnsi="メイリオ" w:hint="eastAsia"/>
          <w:color w:val="000000" w:themeColor="text1"/>
        </w:rPr>
        <w:t>」</w:t>
      </w:r>
      <w:ins w:id="13" w:author="murakami" w:date="2022-08-02T08:29:00Z">
        <w:r w:rsidR="00F53D68">
          <w:rPr>
            <w:rFonts w:ascii="メイリオ" w:eastAsia="メイリオ" w:hAnsi="メイリオ" w:hint="eastAsia"/>
            <w:color w:val="000000" w:themeColor="text1"/>
          </w:rPr>
          <w:t>。</w:t>
        </w:r>
      </w:ins>
      <w:ins w:id="14" w:author="murakami" w:date="2022-08-01T19:12:00Z">
        <w:r w:rsidR="000A135B">
          <w:rPr>
            <w:rFonts w:ascii="メイリオ" w:eastAsia="メイリオ" w:hAnsi="メイリオ" w:hint="eastAsia"/>
            <w:color w:val="000000" w:themeColor="text1"/>
          </w:rPr>
          <w:t>この</w:t>
        </w:r>
      </w:ins>
      <w:ins w:id="15" w:author="murakami" w:date="2022-08-01T18:30:00Z">
        <w:r w:rsidR="008E0451">
          <w:rPr>
            <w:rFonts w:ascii="メイリオ" w:eastAsia="メイリオ" w:hAnsi="メイリオ" w:hint="eastAsia"/>
            <w:color w:val="000000" w:themeColor="text1"/>
          </w:rPr>
          <w:t>「Epson 25 Renewed」</w:t>
        </w:r>
      </w:ins>
      <w:r w:rsidRPr="00572620">
        <w:rPr>
          <w:rFonts w:ascii="メイリオ" w:eastAsia="メイリオ" w:hAnsi="メイリオ" w:hint="eastAsia"/>
          <w:color w:val="000000" w:themeColor="text1"/>
        </w:rPr>
        <w:t>において示したありたい姿、それは「持続可能でこころ豊かな社会の実現」です。またエプソンは会社の目的として「社会に貢献すること」を明確に掲げています。エプソンの考える社会貢献とは、エプソンが</w:t>
      </w:r>
      <w:r w:rsidR="00874CB7" w:rsidRPr="00572620">
        <w:rPr>
          <w:rFonts w:ascii="メイリオ" w:eastAsia="メイリオ" w:hAnsi="メイリオ" w:hint="eastAsia"/>
          <w:color w:val="000000" w:themeColor="text1"/>
        </w:rPr>
        <w:t>保有</w:t>
      </w:r>
      <w:r w:rsidRPr="00572620">
        <w:rPr>
          <w:rFonts w:ascii="メイリオ" w:eastAsia="メイリオ" w:hAnsi="メイリオ" w:hint="eastAsia"/>
          <w:color w:val="000000" w:themeColor="text1"/>
        </w:rPr>
        <w:t>する</w:t>
      </w:r>
      <w:r w:rsidR="0087746E">
        <w:rPr>
          <w:rFonts w:ascii="メイリオ" w:eastAsia="メイリオ" w:hAnsi="メイリオ" w:hint="eastAsia"/>
          <w:color w:val="000000" w:themeColor="text1"/>
        </w:rPr>
        <w:t>独自のコア</w:t>
      </w:r>
      <w:r w:rsidRPr="00572620">
        <w:rPr>
          <w:rFonts w:ascii="メイリオ" w:eastAsia="メイリオ" w:hAnsi="メイリオ" w:hint="eastAsia"/>
          <w:color w:val="000000" w:themeColor="text1"/>
        </w:rPr>
        <w:t>技術や</w:t>
      </w:r>
      <w:r w:rsidR="00B944E5">
        <w:rPr>
          <w:rFonts w:ascii="メイリオ" w:eastAsia="メイリオ" w:hAnsi="メイリオ" w:hint="eastAsia"/>
          <w:color w:val="000000" w:themeColor="text1"/>
        </w:rPr>
        <w:t>製品・</w:t>
      </w:r>
      <w:r w:rsidRPr="00572620">
        <w:rPr>
          <w:rFonts w:ascii="メイリオ" w:eastAsia="メイリオ" w:hAnsi="メイリオ" w:hint="eastAsia"/>
          <w:color w:val="000000" w:themeColor="text1"/>
        </w:rPr>
        <w:t>サービスを用いて</w:t>
      </w:r>
      <w:r w:rsidR="004D7C30">
        <w:rPr>
          <w:rFonts w:ascii="メイリオ" w:eastAsia="メイリオ" w:hAnsi="メイリオ" w:hint="eastAsia"/>
          <w:color w:val="000000" w:themeColor="text1"/>
        </w:rPr>
        <w:t>イノベーションを生み出</w:t>
      </w:r>
      <w:r w:rsidR="00913BFC">
        <w:rPr>
          <w:rFonts w:ascii="メイリオ" w:eastAsia="メイリオ" w:hAnsi="メイリオ" w:hint="eastAsia"/>
          <w:color w:val="000000" w:themeColor="text1"/>
        </w:rPr>
        <w:t>し、</w:t>
      </w:r>
      <w:r w:rsidR="004D7C30">
        <w:rPr>
          <w:rFonts w:ascii="メイリオ" w:eastAsia="メイリオ" w:hAnsi="メイリオ" w:hint="eastAsia"/>
          <w:color w:val="000000" w:themeColor="text1"/>
        </w:rPr>
        <w:t>社会・環境・経済に対して「価値</w:t>
      </w:r>
      <w:r w:rsidR="00913BFC">
        <w:rPr>
          <w:rFonts w:ascii="メイリオ" w:eastAsia="メイリオ" w:hAnsi="メイリオ" w:hint="eastAsia"/>
          <w:color w:val="000000" w:themeColor="text1"/>
        </w:rPr>
        <w:t>」を</w:t>
      </w:r>
      <w:r w:rsidR="00575EA9">
        <w:rPr>
          <w:rFonts w:ascii="メイリオ" w:eastAsia="メイリオ" w:hAnsi="メイリオ" w:hint="eastAsia"/>
          <w:color w:val="000000" w:themeColor="text1"/>
        </w:rPr>
        <w:t>創造</w:t>
      </w:r>
      <w:r w:rsidR="00913BFC">
        <w:rPr>
          <w:rFonts w:ascii="メイリオ" w:eastAsia="メイリオ" w:hAnsi="メイリオ" w:hint="eastAsia"/>
          <w:color w:val="000000" w:themeColor="text1"/>
        </w:rPr>
        <w:t>し、</w:t>
      </w:r>
      <w:r w:rsidR="004D7C30">
        <w:rPr>
          <w:rFonts w:ascii="メイリオ" w:eastAsia="メイリオ" w:hAnsi="メイリオ" w:hint="eastAsia"/>
          <w:color w:val="000000" w:themeColor="text1"/>
        </w:rPr>
        <w:t>提供すること</w:t>
      </w:r>
      <w:r w:rsidR="00913BFC">
        <w:rPr>
          <w:rFonts w:ascii="メイリオ" w:eastAsia="メイリオ" w:hAnsi="メイリオ" w:hint="eastAsia"/>
          <w:color w:val="000000" w:themeColor="text1"/>
        </w:rPr>
        <w:t>により</w:t>
      </w:r>
      <w:r w:rsidR="004D7C30">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ありたい姿の実現を目指すことなのです。</w:t>
      </w:r>
    </w:p>
    <w:p w14:paraId="0B642C00" w14:textId="4385D7F7" w:rsidR="00A774EB" w:rsidRPr="00F41EB9" w:rsidRDefault="00A774EB" w:rsidP="00A774EB">
      <w:pPr>
        <w:rPr>
          <w:rFonts w:ascii="メイリオ" w:eastAsia="メイリオ" w:hAnsi="メイリオ"/>
          <w:color w:val="000000" w:themeColor="text1"/>
        </w:rPr>
      </w:pPr>
    </w:p>
    <w:p w14:paraId="1CF89FF8" w14:textId="4ADEEE14" w:rsidR="00A774EB" w:rsidRPr="00572620" w:rsidRDefault="00A774EB" w:rsidP="00A774EB">
      <w:pPr>
        <w:ind w:firstLineChars="100" w:firstLine="200"/>
        <w:rPr>
          <w:rFonts w:ascii="メイリオ" w:eastAsia="メイリオ" w:hAnsi="メイリオ"/>
          <w:color w:val="000000" w:themeColor="text1"/>
        </w:rPr>
      </w:pPr>
      <w:r w:rsidRPr="00572620">
        <w:rPr>
          <w:rFonts w:ascii="メイリオ" w:eastAsia="メイリオ" w:hAnsi="メイリオ" w:hint="eastAsia"/>
          <w:color w:val="000000" w:themeColor="text1"/>
        </w:rPr>
        <w:t>これを受け、私たち知的財産本部はミッションとして以下を掲げています。</w:t>
      </w:r>
    </w:p>
    <w:tbl>
      <w:tblPr>
        <w:tblStyle w:val="a3"/>
        <w:tblpPr w:leftFromText="142" w:rightFromText="142" w:vertAnchor="text" w:horzAnchor="page" w:tblpX="1582" w:tblpY="143"/>
        <w:tblW w:w="9488" w:type="dxa"/>
        <w:tblInd w:w="0" w:type="dxa"/>
        <w:tblLayout w:type="fixed"/>
        <w:tblLook w:val="0420" w:firstRow="1" w:lastRow="0" w:firstColumn="0" w:lastColumn="0" w:noHBand="0" w:noVBand="1"/>
      </w:tblPr>
      <w:tblGrid>
        <w:gridCol w:w="9488"/>
      </w:tblGrid>
      <w:tr w:rsidR="00874CB7" w14:paraId="6E8F05F7" w14:textId="77777777" w:rsidTr="006D357E">
        <w:trPr>
          <w:trHeight w:val="300"/>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hideMark/>
          </w:tcPr>
          <w:p w14:paraId="629E50CF" w14:textId="16540876" w:rsidR="00874CB7" w:rsidRPr="006D357E" w:rsidRDefault="00B944E5" w:rsidP="00874CB7">
            <w:pPr>
              <w:jc w:val="center"/>
              <w:rPr>
                <w:rFonts w:ascii="メイリオ" w:eastAsia="メイリオ" w:hAnsi="メイリオ" w:cs="Meiryo UI"/>
                <w:b/>
                <w:bCs/>
                <w:color w:val="FFFFFF" w:themeColor="background1"/>
                <w:szCs w:val="21"/>
              </w:rPr>
            </w:pPr>
            <w:r>
              <w:rPr>
                <w:rFonts w:ascii="メイリオ" w:eastAsia="メイリオ" w:hAnsi="メイリオ" w:cs="Meiryo UI" w:hint="eastAsia"/>
                <w:b/>
                <w:bCs/>
                <w:color w:val="FFFFFF" w:themeColor="background1"/>
                <w:sz w:val="22"/>
                <w:szCs w:val="24"/>
              </w:rPr>
              <w:t>「</w:t>
            </w:r>
            <w:r w:rsidR="00874CB7" w:rsidRPr="006D357E">
              <w:rPr>
                <w:rFonts w:ascii="メイリオ" w:eastAsia="メイリオ" w:hAnsi="メイリオ" w:cs="Meiryo UI" w:hint="eastAsia"/>
                <w:b/>
                <w:bCs/>
                <w:color w:val="FFFFFF" w:themeColor="background1"/>
                <w:sz w:val="22"/>
                <w:szCs w:val="24"/>
              </w:rPr>
              <w:t>Epson</w:t>
            </w:r>
            <w:r>
              <w:rPr>
                <w:rFonts w:ascii="メイリオ" w:eastAsia="メイリオ" w:hAnsi="メイリオ" w:cs="Meiryo UI"/>
                <w:b/>
                <w:bCs/>
                <w:color w:val="FFFFFF" w:themeColor="background1"/>
                <w:sz w:val="22"/>
                <w:szCs w:val="24"/>
              </w:rPr>
              <w:t xml:space="preserve"> </w:t>
            </w:r>
            <w:r w:rsidR="00874CB7" w:rsidRPr="006D357E">
              <w:rPr>
                <w:rFonts w:ascii="メイリオ" w:eastAsia="メイリオ" w:hAnsi="メイリオ" w:cs="Meiryo UI" w:hint="eastAsia"/>
                <w:b/>
                <w:bCs/>
                <w:color w:val="FFFFFF" w:themeColor="background1"/>
                <w:sz w:val="22"/>
                <w:szCs w:val="24"/>
              </w:rPr>
              <w:t>25 Renewed</w:t>
            </w:r>
            <w:r>
              <w:rPr>
                <w:rFonts w:ascii="メイリオ" w:eastAsia="メイリオ" w:hAnsi="メイリオ" w:cs="Meiryo UI" w:hint="eastAsia"/>
                <w:b/>
                <w:bCs/>
                <w:color w:val="FFFFFF" w:themeColor="background1"/>
                <w:sz w:val="22"/>
                <w:szCs w:val="24"/>
              </w:rPr>
              <w:t>」</w:t>
            </w:r>
            <w:r w:rsidR="00874CB7" w:rsidRPr="006D357E">
              <w:rPr>
                <w:rFonts w:ascii="メイリオ" w:eastAsia="メイリオ" w:hAnsi="メイリオ" w:cs="Meiryo UI" w:hint="eastAsia"/>
                <w:b/>
                <w:bCs/>
                <w:color w:val="FFFFFF" w:themeColor="background1"/>
                <w:sz w:val="22"/>
                <w:szCs w:val="24"/>
              </w:rPr>
              <w:t>達成に向けた 知的財産本部ミッション</w:t>
            </w:r>
          </w:p>
        </w:tc>
      </w:tr>
      <w:tr w:rsidR="00874CB7" w14:paraId="05293046" w14:textId="77777777" w:rsidTr="006D357E">
        <w:trPr>
          <w:trHeight w:val="908"/>
        </w:trPr>
        <w:tc>
          <w:tcPr>
            <w:tcW w:w="94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hideMark/>
          </w:tcPr>
          <w:p w14:paraId="7FE4BCBA" w14:textId="30D54300" w:rsidR="00874CB7" w:rsidRPr="00572620" w:rsidRDefault="00874CB7" w:rsidP="00874CB7">
            <w:pPr>
              <w:jc w:val="left"/>
              <w:rPr>
                <w:rFonts w:ascii="メイリオ" w:eastAsia="メイリオ" w:hAnsi="メイリオ" w:cs="Meiryo UI"/>
                <w:b/>
                <w:bCs/>
                <w:color w:val="000000" w:themeColor="text1"/>
                <w:szCs w:val="21"/>
              </w:rPr>
            </w:pPr>
            <w:bookmarkStart w:id="16" w:name="_Hlk110870285"/>
            <w:r w:rsidRPr="006D357E">
              <w:rPr>
                <w:rFonts w:ascii="メイリオ" w:eastAsia="メイリオ" w:hAnsi="メイリオ" w:cs="Meiryo UI" w:hint="eastAsia"/>
                <w:b/>
                <w:bCs/>
                <w:color w:val="000000" w:themeColor="text1"/>
                <w:sz w:val="24"/>
                <w:szCs w:val="28"/>
              </w:rPr>
              <w:t>知的財産権だけでなく、 ブランドやデータ</w:t>
            </w:r>
            <w:r w:rsidR="00B944E5">
              <w:rPr>
                <w:rFonts w:ascii="メイリオ" w:eastAsia="メイリオ" w:hAnsi="メイリオ" w:cs="Meiryo UI" w:hint="eastAsia"/>
                <w:b/>
                <w:bCs/>
                <w:color w:val="000000" w:themeColor="text1"/>
                <w:sz w:val="24"/>
                <w:szCs w:val="28"/>
              </w:rPr>
              <w:t>など</w:t>
            </w:r>
            <w:r w:rsidRPr="006D357E">
              <w:rPr>
                <w:rFonts w:ascii="メイリオ" w:eastAsia="メイリオ" w:hAnsi="メイリオ" w:cs="Meiryo UI" w:hint="eastAsia"/>
                <w:b/>
                <w:bCs/>
                <w:color w:val="000000" w:themeColor="text1"/>
                <w:sz w:val="24"/>
                <w:szCs w:val="28"/>
              </w:rPr>
              <w:t>を含む広い意味での「知的財産」を価値に変換し、企業価値の持続的成長の実現を支援する</w:t>
            </w:r>
            <w:r w:rsidR="007C1A11" w:rsidRPr="006D357E">
              <w:rPr>
                <w:rFonts w:ascii="メイリオ" w:eastAsia="メイリオ" w:hAnsi="メイリオ" w:cs="Meiryo UI" w:hint="eastAsia"/>
                <w:b/>
                <w:bCs/>
                <w:color w:val="000000" w:themeColor="text1"/>
                <w:sz w:val="24"/>
                <w:szCs w:val="28"/>
              </w:rPr>
              <w:t>。</w:t>
            </w:r>
            <w:bookmarkEnd w:id="16"/>
          </w:p>
        </w:tc>
      </w:tr>
    </w:tbl>
    <w:p w14:paraId="091DA7C4" w14:textId="6609CA38" w:rsidR="00A774EB" w:rsidRDefault="00A774EB" w:rsidP="00A774EB">
      <w:pPr>
        <w:rPr>
          <w:color w:val="000000" w:themeColor="text1"/>
        </w:rPr>
      </w:pPr>
    </w:p>
    <w:p w14:paraId="6B49EB2F" w14:textId="532DCD19" w:rsidR="00A774EB" w:rsidRDefault="00A774EB" w:rsidP="00A774EB">
      <w:pPr>
        <w:rPr>
          <w:rFonts w:cstheme="minorBidi"/>
          <w:color w:val="000000" w:themeColor="text1"/>
          <w:kern w:val="2"/>
          <w:sz w:val="21"/>
          <w:szCs w:val="22"/>
        </w:rPr>
      </w:pPr>
    </w:p>
    <w:p w14:paraId="2A88FC87" w14:textId="4D784975" w:rsidR="00874CB7" w:rsidRDefault="00874CB7" w:rsidP="00A774EB">
      <w:pPr>
        <w:rPr>
          <w:rFonts w:cstheme="minorBidi"/>
          <w:color w:val="000000" w:themeColor="text1"/>
          <w:kern w:val="2"/>
          <w:sz w:val="21"/>
          <w:szCs w:val="22"/>
        </w:rPr>
      </w:pPr>
    </w:p>
    <w:p w14:paraId="176F2715" w14:textId="2EF15CBA" w:rsidR="007C1A11" w:rsidRPr="007C1A11" w:rsidRDefault="007C1A11" w:rsidP="00A774EB">
      <w:pPr>
        <w:rPr>
          <w:rFonts w:cstheme="minorBidi"/>
          <w:color w:val="000000" w:themeColor="text1"/>
          <w:kern w:val="2"/>
          <w:sz w:val="21"/>
          <w:szCs w:val="22"/>
        </w:rPr>
      </w:pPr>
    </w:p>
    <w:p w14:paraId="65CB6910" w14:textId="54613334" w:rsidR="00874CB7" w:rsidRDefault="00874CB7" w:rsidP="00A774EB">
      <w:pPr>
        <w:rPr>
          <w:rFonts w:cstheme="minorBidi"/>
          <w:color w:val="000000" w:themeColor="text1"/>
          <w:kern w:val="2"/>
          <w:sz w:val="21"/>
          <w:szCs w:val="22"/>
        </w:rPr>
      </w:pPr>
    </w:p>
    <w:p w14:paraId="0ECC4014" w14:textId="59D93876" w:rsidR="00A774EB" w:rsidRPr="00572620" w:rsidRDefault="00A774EB" w:rsidP="00874CB7">
      <w:pPr>
        <w:ind w:firstLineChars="100" w:firstLine="200"/>
        <w:rPr>
          <w:rFonts w:ascii="メイリオ" w:eastAsia="メイリオ" w:hAnsi="メイリオ"/>
          <w:color w:val="000000" w:themeColor="text1"/>
        </w:rPr>
      </w:pPr>
      <w:r w:rsidRPr="00572620">
        <w:rPr>
          <w:rFonts w:ascii="メイリオ" w:eastAsia="メイリオ" w:hAnsi="メイリオ" w:hint="eastAsia"/>
          <w:color w:val="000000" w:themeColor="text1"/>
        </w:rPr>
        <w:t>このミッション達成のために、私たちエプソンの知的財産本部は、</w:t>
      </w:r>
      <w:r w:rsidR="004D4BDC" w:rsidRPr="00572620">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主体的（Proactive）な</w:t>
      </w:r>
      <w:r w:rsidR="004D4BDC" w:rsidRPr="00572620">
        <w:rPr>
          <w:rFonts w:ascii="メイリオ" w:eastAsia="メイリオ" w:hAnsi="メイリオ" w:hint="eastAsia"/>
          <w:color w:val="000000" w:themeColor="text1"/>
        </w:rPr>
        <w:t>知的財産活動」（以下、知財活動）</w:t>
      </w:r>
      <w:r w:rsidRPr="00572620">
        <w:rPr>
          <w:rFonts w:ascii="メイリオ" w:eastAsia="メイリオ" w:hAnsi="メイリオ" w:hint="eastAsia"/>
          <w:color w:val="000000" w:themeColor="text1"/>
        </w:rPr>
        <w:t>を重視しています。</w:t>
      </w:r>
    </w:p>
    <w:p w14:paraId="4CC2FCB5" w14:textId="5C2DD510" w:rsidR="00A774EB" w:rsidRPr="00572620" w:rsidRDefault="00A774EB" w:rsidP="00A774EB">
      <w:pPr>
        <w:ind w:firstLineChars="100" w:firstLine="200"/>
        <w:rPr>
          <w:rFonts w:ascii="メイリオ" w:eastAsia="メイリオ" w:hAnsi="メイリオ"/>
          <w:color w:val="000000" w:themeColor="text1"/>
        </w:rPr>
      </w:pPr>
      <w:r w:rsidRPr="00572620">
        <w:rPr>
          <w:rFonts w:ascii="メイリオ" w:eastAsia="メイリオ" w:hAnsi="メイリオ" w:hint="eastAsia"/>
          <w:color w:val="000000" w:themeColor="text1"/>
        </w:rPr>
        <w:t>すなわち、エプソンの知財活動は、第三者からの権利行使に対抗して、保有する知的財産権を受動的</w:t>
      </w:r>
      <w:r w:rsidR="007C1A11" w:rsidRPr="00572620">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Reactive</w:t>
      </w:r>
      <w:r w:rsidR="007C1A11" w:rsidRPr="00572620">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に使用するのではなく、将来事業を先読みした知的財産権を取得し、保有する知的財産権を積極的に活用することによって、将来発生するであろう潜在的な知財課題に主体的に対応することをポリシーとしています。</w:t>
      </w:r>
    </w:p>
    <w:p w14:paraId="6F65837E" w14:textId="30F00EBF" w:rsidR="00A774EB" w:rsidRPr="00572620" w:rsidRDefault="002C0FE1" w:rsidP="00A774EB">
      <w:pPr>
        <w:rPr>
          <w:rFonts w:ascii="メイリオ" w:eastAsia="メイリオ" w:hAnsi="メイリオ"/>
          <w:color w:val="000000" w:themeColor="text1"/>
        </w:rPr>
      </w:pPr>
      <w:r>
        <w:rPr>
          <w:noProof/>
        </w:rPr>
        <w:object w:dxaOrig="1440" w:dyaOrig="1440" w14:anchorId="141E2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4pt;margin-top:19.8pt;width:216.05pt;height:209.35pt;z-index:251663438;mso-position-horizontal-relative:text;mso-position-vertical-relative:text;mso-width-relative:page;mso-height-relative:page" wrapcoords="-95 0 -95 21474 21600 21474 21600 0 -95 0">
            <v:imagedata r:id="rId12" o:title="" croptop="19142f" cropbottom="22253f" cropleft="9537f" cropright="8927f"/>
            <w10:wrap type="tight"/>
          </v:shape>
          <o:OLEObject Type="Embed" ProgID="AcroExch.Document.DC" ShapeID="_x0000_s1026" DrawAspect="Icon" ObjectID="_1721649948" r:id="rId13"/>
        </w:object>
      </w:r>
    </w:p>
    <w:p w14:paraId="24726D84" w14:textId="793CEA29" w:rsidR="00A774EB" w:rsidRPr="00572620" w:rsidRDefault="00A774EB" w:rsidP="00A774EB">
      <w:pPr>
        <w:ind w:firstLineChars="100" w:firstLine="200"/>
        <w:rPr>
          <w:rFonts w:ascii="メイリオ" w:eastAsia="メイリオ" w:hAnsi="メイリオ" w:cs="Meiryo UI"/>
          <w:color w:val="auto"/>
        </w:rPr>
      </w:pPr>
      <w:r w:rsidRPr="00572620">
        <w:rPr>
          <w:rFonts w:ascii="メイリオ" w:eastAsia="メイリオ" w:hAnsi="メイリオ" w:cs="Meiryo UI" w:hint="eastAsia"/>
        </w:rPr>
        <w:t>さらに、左に示した知的活動の価値階層レベル５達成を目指し、以下の３点にも注力しています。</w:t>
      </w:r>
    </w:p>
    <w:p w14:paraId="54E0146E" w14:textId="1DE25AAF" w:rsidR="00A774EB" w:rsidRPr="00572620" w:rsidRDefault="00A774EB" w:rsidP="00A774EB">
      <w:pPr>
        <w:rPr>
          <w:rFonts w:ascii="メイリオ" w:eastAsia="メイリオ" w:hAnsi="メイリオ" w:cstheme="minorBidi"/>
          <w:color w:val="000000" w:themeColor="text1"/>
        </w:rPr>
      </w:pPr>
      <w:r w:rsidRPr="00572620">
        <w:rPr>
          <w:rFonts w:ascii="メイリオ" w:eastAsia="メイリオ" w:hAnsi="メイリオ" w:cs="Meiryo UI" w:hint="eastAsia"/>
        </w:rPr>
        <w:t>（１）知財情報に</w:t>
      </w:r>
      <w:r w:rsidR="00B944E5">
        <w:rPr>
          <w:rFonts w:ascii="メイリオ" w:eastAsia="メイリオ" w:hAnsi="メイリオ" w:cs="Meiryo UI" w:hint="eastAsia"/>
        </w:rPr>
        <w:t>さまざま</w:t>
      </w:r>
      <w:r w:rsidRPr="00572620">
        <w:rPr>
          <w:rFonts w:ascii="メイリオ" w:eastAsia="メイリオ" w:hAnsi="メイリオ" w:cs="Meiryo UI" w:hint="eastAsia"/>
        </w:rPr>
        <w:t>な情報を関連付けした</w:t>
      </w:r>
      <w:r w:rsidR="00A7129B">
        <w:rPr>
          <w:rFonts w:ascii="メイリオ" w:eastAsia="メイリオ" w:hAnsi="メイリオ" w:cs="Meiryo UI" w:hint="eastAsia"/>
        </w:rPr>
        <w:t>IP</w:t>
      </w:r>
      <w:r w:rsidRPr="00572620">
        <w:rPr>
          <w:rFonts w:ascii="メイリオ" w:eastAsia="メイリオ" w:hAnsi="メイリオ" w:cs="Meiryo UI" w:hint="eastAsia"/>
        </w:rPr>
        <w:t>ランドスケープにより分析されたデータから、将来景色を想像し、</w:t>
      </w:r>
      <w:r w:rsidRPr="00572620">
        <w:rPr>
          <w:rFonts w:ascii="メイリオ" w:eastAsia="メイリオ" w:hAnsi="メイリオ" w:hint="eastAsia"/>
          <w:color w:val="000000" w:themeColor="text1"/>
        </w:rPr>
        <w:t>イノベーション創出に関わる提案を積極的に行う</w:t>
      </w:r>
    </w:p>
    <w:p w14:paraId="337C91A2" w14:textId="3ADE36F4" w:rsidR="00A774EB" w:rsidRPr="00572620" w:rsidRDefault="00A774EB" w:rsidP="00A774EB">
      <w:pPr>
        <w:rPr>
          <w:rFonts w:ascii="メイリオ" w:eastAsia="メイリオ" w:hAnsi="メイリオ"/>
          <w:color w:val="000000" w:themeColor="text1"/>
        </w:rPr>
      </w:pPr>
      <w:r w:rsidRPr="00572620">
        <w:rPr>
          <w:rFonts w:ascii="メイリオ" w:eastAsia="メイリオ" w:hAnsi="メイリオ" w:hint="eastAsia"/>
          <w:color w:val="000000" w:themeColor="text1"/>
        </w:rPr>
        <w:t>（２）スタートアップ企業、異業種企業ならびに大学を含む他者との共創活動を円滑に進めるために、契約面から第三者との協業を強力にサポートする</w:t>
      </w:r>
    </w:p>
    <w:p w14:paraId="4CEBCD3E" w14:textId="4CFF0429" w:rsidR="00A774EB" w:rsidRPr="00572620" w:rsidRDefault="00A774EB" w:rsidP="00A774EB">
      <w:pPr>
        <w:rPr>
          <w:rFonts w:ascii="メイリオ" w:eastAsia="メイリオ" w:hAnsi="メイリオ"/>
          <w:color w:val="000000" w:themeColor="text1"/>
        </w:rPr>
      </w:pPr>
      <w:r w:rsidRPr="00572620">
        <w:rPr>
          <w:rFonts w:ascii="メイリオ" w:eastAsia="メイリオ" w:hAnsi="メイリオ" w:hint="eastAsia"/>
          <w:color w:val="000000" w:themeColor="text1"/>
        </w:rPr>
        <w:t>（３）ブランド・アイデンティティに紐づく技術、デザイン、名称を知財ミックス</w:t>
      </w:r>
      <w:r w:rsidR="007C1A11" w:rsidRPr="00572620">
        <w:rPr>
          <w:rFonts w:ascii="メイリオ" w:eastAsia="メイリオ" w:hAnsi="メイリオ" w:hint="eastAsia"/>
          <w:color w:val="000000" w:themeColor="text1"/>
        </w:rPr>
        <w:t>（</w:t>
      </w:r>
      <w:r w:rsidRPr="00572620">
        <w:rPr>
          <w:rFonts w:ascii="メイリオ" w:eastAsia="メイリオ" w:hAnsi="メイリオ" w:hint="eastAsia"/>
          <w:color w:val="000000" w:themeColor="text1"/>
        </w:rPr>
        <w:t>特許権・意匠権・商標権・著作権）により徹底的に保護し、ブランド価値向上に貢献する</w:t>
      </w:r>
    </w:p>
    <w:p w14:paraId="742E2E5B" w14:textId="7623F6CD" w:rsidR="00097B7B" w:rsidRDefault="00097B7B" w:rsidP="00A774EB">
      <w:pPr>
        <w:rPr>
          <w:color w:val="000000" w:themeColor="text1"/>
        </w:rPr>
      </w:pPr>
      <w:bookmarkStart w:id="17" w:name="_Hlk109900313"/>
    </w:p>
    <w:p w14:paraId="09342AA7" w14:textId="726B971B" w:rsidR="00097B7B" w:rsidRDefault="00C67EC3" w:rsidP="00781BB7">
      <w:pPr>
        <w:ind w:firstLineChars="100" w:firstLine="200"/>
        <w:rPr>
          <w:color w:val="000000" w:themeColor="text1"/>
        </w:rPr>
      </w:pPr>
      <w:ins w:id="18" w:author="murakami" w:date="2022-08-02T09:03:00Z">
        <w:r>
          <w:rPr>
            <w:rFonts w:hint="eastAsia"/>
            <w:color w:val="000000" w:themeColor="text1"/>
          </w:rPr>
          <w:t>私たち</w:t>
        </w:r>
      </w:ins>
      <w:del w:id="19" w:author="murakami" w:date="2022-08-02T09:02:00Z">
        <w:r w:rsidR="00DF37F7" w:rsidDel="00C67EC3">
          <w:rPr>
            <w:rFonts w:hint="eastAsia"/>
            <w:color w:val="000000" w:themeColor="text1"/>
          </w:rPr>
          <w:delText>エプソン</w:delText>
        </w:r>
      </w:del>
      <w:del w:id="20" w:author="murakami" w:date="2022-08-02T09:03:00Z">
        <w:r w:rsidR="002B469B" w:rsidDel="00C67EC3">
          <w:rPr>
            <w:rFonts w:hint="eastAsia"/>
            <w:color w:val="000000" w:themeColor="text1"/>
          </w:rPr>
          <w:delText>の</w:delText>
        </w:r>
      </w:del>
      <w:r w:rsidR="00DF37F7">
        <w:rPr>
          <w:rFonts w:hint="eastAsia"/>
          <w:color w:val="000000" w:themeColor="text1"/>
        </w:rPr>
        <w:t>知的財産本部は、</w:t>
      </w:r>
      <w:ins w:id="21" w:author="murakami" w:date="2022-08-02T09:03:00Z">
        <w:r>
          <w:rPr>
            <w:rFonts w:hint="eastAsia"/>
            <w:color w:val="000000" w:themeColor="text1"/>
          </w:rPr>
          <w:t>これらの</w:t>
        </w:r>
      </w:ins>
      <w:ins w:id="22" w:author="murakami" w:date="2022-08-02T09:01:00Z">
        <w:r w:rsidRPr="00C67EC3">
          <w:rPr>
            <w:rFonts w:hint="eastAsia"/>
            <w:color w:val="000000" w:themeColor="text1"/>
          </w:rPr>
          <w:t>ミッションに基づく戦略の実行により、「</w:t>
        </w:r>
        <w:r w:rsidRPr="00C67EC3">
          <w:rPr>
            <w:color w:val="000000" w:themeColor="text1"/>
          </w:rPr>
          <w:t>Epson 25 Renewed」の達成、さらにはパーパスの実現</w:t>
        </w:r>
      </w:ins>
      <w:ins w:id="23" w:author="murakami" w:date="2022-08-02T09:24:00Z">
        <w:r w:rsidR="00A43422">
          <w:rPr>
            <w:rFonts w:hint="eastAsia"/>
            <w:color w:val="000000" w:themeColor="text1"/>
          </w:rPr>
          <w:t>に</w:t>
        </w:r>
      </w:ins>
      <w:ins w:id="24" w:author="murakami" w:date="2022-08-02T09:23:00Z">
        <w:r w:rsidR="00A43422">
          <w:rPr>
            <w:rFonts w:hint="eastAsia"/>
            <w:color w:val="000000" w:themeColor="text1"/>
          </w:rPr>
          <w:t>貢献します。</w:t>
        </w:r>
      </w:ins>
      <w:del w:id="25" w:author="murakami" w:date="2022-08-02T09:02:00Z">
        <w:r w:rsidR="00DF37F7" w:rsidRPr="00DF37F7" w:rsidDel="00C67EC3">
          <w:rPr>
            <w:rFonts w:hint="eastAsia"/>
            <w:color w:val="000000" w:themeColor="text1"/>
          </w:rPr>
          <w:delText>これらの活動により</w:delText>
        </w:r>
        <w:r w:rsidR="00DF37F7" w:rsidDel="00C67EC3">
          <w:rPr>
            <w:rFonts w:hint="eastAsia"/>
            <w:color w:val="000000" w:themeColor="text1"/>
          </w:rPr>
          <w:delText>、ありたい姿である</w:delText>
        </w:r>
        <w:r w:rsidR="00DF37F7" w:rsidRPr="00DF37F7" w:rsidDel="00C67EC3">
          <w:rPr>
            <w:rFonts w:hint="eastAsia"/>
            <w:color w:val="000000" w:themeColor="text1"/>
          </w:rPr>
          <w:delText>「持続可能でこころ豊かな社会の実現」</w:delText>
        </w:r>
      </w:del>
      <w:del w:id="26" w:author="murakami" w:date="2022-08-02T09:23:00Z">
        <w:r w:rsidR="00DF37F7" w:rsidRPr="00DF37F7" w:rsidDel="00A43422">
          <w:rPr>
            <w:rFonts w:hint="eastAsia"/>
            <w:color w:val="000000" w:themeColor="text1"/>
          </w:rPr>
          <w:delText>を目指します。</w:delText>
        </w:r>
      </w:del>
    </w:p>
    <w:bookmarkEnd w:id="17"/>
    <w:p w14:paraId="0C9F0389" w14:textId="04600B5A" w:rsidR="00097B7B" w:rsidRDefault="007C1A11" w:rsidP="00A774EB">
      <w:pPr>
        <w:rPr>
          <w:color w:val="000000" w:themeColor="text1"/>
        </w:rPr>
      </w:pPr>
      <w:r>
        <w:rPr>
          <w:color w:val="000000" w:themeColor="text1"/>
        </w:rPr>
        <w:br w:type="page"/>
      </w:r>
    </w:p>
    <w:p w14:paraId="064E0501" w14:textId="73A0274D" w:rsidR="00A774EB" w:rsidRPr="006D357E" w:rsidRDefault="00B36183" w:rsidP="00097B7B">
      <w:pPr>
        <w:rPr>
          <w:rFonts w:ascii="メイリオ" w:eastAsia="メイリオ" w:hAnsi="メイリオ" w:cs="ＭＳ Ｐゴシック"/>
          <w:b/>
          <w:bCs/>
          <w:kern w:val="36"/>
          <w:sz w:val="36"/>
          <w:szCs w:val="36"/>
        </w:rPr>
      </w:pPr>
      <w:r>
        <w:rPr>
          <w:rFonts w:ascii="メイリオ" w:eastAsia="メイリオ" w:hAnsi="メイリオ" w:cs="ＭＳ Ｐゴシック"/>
          <w:noProof/>
          <w:color w:val="333333"/>
          <w:szCs w:val="21"/>
        </w:rPr>
        <w:lastRenderedPageBreak/>
        <mc:AlternateContent>
          <mc:Choice Requires="wps">
            <w:drawing>
              <wp:anchor distT="0" distB="0" distL="114300" distR="114300" simplePos="0" relativeHeight="251658252" behindDoc="0" locked="0" layoutInCell="1" allowOverlap="1" wp14:anchorId="02873024" wp14:editId="5486D3F3">
                <wp:simplePos x="0" y="0"/>
                <wp:positionH relativeFrom="column">
                  <wp:posOffset>-583811</wp:posOffset>
                </wp:positionH>
                <wp:positionV relativeFrom="paragraph">
                  <wp:posOffset>-428445</wp:posOffset>
                </wp:positionV>
                <wp:extent cx="1733550" cy="388913"/>
                <wp:effectExtent l="19050" t="19050" r="38100" b="4953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88913"/>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0EBF0D41" w14:textId="49198009" w:rsidR="00A774EB" w:rsidRPr="00A774EB" w:rsidRDefault="00534616" w:rsidP="00A774EB">
                            <w:pPr>
                              <w:jc w:val="center"/>
                              <w:rPr>
                                <w:sz w:val="32"/>
                                <w:szCs w:val="32"/>
                              </w:rPr>
                            </w:pPr>
                            <w:r>
                              <w:rPr>
                                <w:rFonts w:hint="eastAsia"/>
                                <w:sz w:val="32"/>
                                <w:szCs w:val="32"/>
                              </w:rPr>
                              <w:t>知的財産</w:t>
                            </w:r>
                            <w:r w:rsidR="00A774EB">
                              <w:rPr>
                                <w:rFonts w:hint="eastAsia"/>
                                <w:sz w:val="32"/>
                                <w:szCs w:val="32"/>
                              </w:rPr>
                              <w:t>戦略</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73024" id="Text Box 27" o:spid="_x0000_s1028" type="#_x0000_t202" style="position:absolute;left:0;text-align:left;margin-left:-45.95pt;margin-top:-33.75pt;width:136.5pt;height:30.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" fillcolor="#4bacc6 [3208]" strokecolor="#f2f2f2 [3041]" strokeweight="3pt">
                <v:shadow on="t" color="#205867 [1608]" opacity=".5" offset="1pt"/>
                <v:textbox inset="5.85pt,.7pt,5.85pt,.7pt">
                  <w:txbxContent>
                    <w:p w14:paraId="0EBF0D41" w14:textId="49198009" w:rsidR="00A774EB" w:rsidRPr="00A774EB" w:rsidRDefault="00534616" w:rsidP="00A774EB">
                      <w:pPr>
                        <w:jc w:val="center"/>
                        <w:rPr>
                          <w:sz w:val="32"/>
                          <w:szCs w:val="32"/>
                        </w:rPr>
                      </w:pPr>
                      <w:r>
                        <w:rPr>
                          <w:rFonts w:hint="eastAsia"/>
                          <w:sz w:val="32"/>
                          <w:szCs w:val="32"/>
                        </w:rPr>
                        <w:t>知的財産</w:t>
                      </w:r>
                      <w:r w:rsidR="00A774EB">
                        <w:rPr>
                          <w:rFonts w:hint="eastAsia"/>
                          <w:sz w:val="32"/>
                          <w:szCs w:val="32"/>
                        </w:rPr>
                        <w:t>戦略</w:t>
                      </w:r>
                    </w:p>
                  </w:txbxContent>
                </v:textbox>
              </v:shape>
            </w:pict>
          </mc:Fallback>
        </mc:AlternateContent>
      </w:r>
      <w:r w:rsidR="00BE1F23">
        <w:rPr>
          <w:rFonts w:ascii="メイリオ" w:eastAsia="メイリオ" w:hAnsi="メイリオ" w:cs="ＭＳ Ｐゴシック" w:hint="eastAsia"/>
          <w:b/>
          <w:bCs/>
          <w:kern w:val="36"/>
          <w:sz w:val="36"/>
          <w:szCs w:val="36"/>
        </w:rPr>
        <w:t>エプソンの</w:t>
      </w:r>
      <w:r w:rsidR="00A774EB" w:rsidRPr="006D357E">
        <w:rPr>
          <w:rFonts w:ascii="メイリオ" w:eastAsia="メイリオ" w:hAnsi="メイリオ" w:cs="ＭＳ Ｐゴシック" w:hint="eastAsia"/>
          <w:b/>
          <w:bCs/>
          <w:kern w:val="36"/>
          <w:sz w:val="36"/>
          <w:szCs w:val="36"/>
        </w:rPr>
        <w:t>知的財産戦略</w:t>
      </w:r>
    </w:p>
    <w:p w14:paraId="1E123684" w14:textId="348CC1AB" w:rsidR="00A774EB" w:rsidRPr="00572620" w:rsidRDefault="00A774EB" w:rsidP="004D4BDC">
      <w:pPr>
        <w:widowControl/>
        <w:snapToGrid w:val="0"/>
        <w:spacing w:before="195" w:after="100" w:afterAutospacing="1"/>
        <w:ind w:firstLineChars="100" w:firstLine="200"/>
        <w:jc w:val="left"/>
        <w:rPr>
          <w:rFonts w:ascii="メイリオ" w:eastAsia="メイリオ" w:hAnsi="メイリオ" w:cs="ＭＳ Ｐゴシック"/>
          <w:color w:val="333333"/>
          <w:sz w:val="21"/>
          <w:szCs w:val="21"/>
        </w:rPr>
      </w:pPr>
      <w:r w:rsidRPr="00572620">
        <w:rPr>
          <w:rFonts w:ascii="メイリオ" w:eastAsia="メイリオ" w:hAnsi="メイリオ" w:cs="ＭＳ Ｐゴシック" w:hint="eastAsia"/>
          <w:color w:val="333333"/>
          <w:szCs w:val="21"/>
        </w:rPr>
        <w:t>エプソンでは、「主体的（Proactive）な</w:t>
      </w:r>
      <w:r w:rsidR="004D4BDC" w:rsidRPr="00572620">
        <w:rPr>
          <w:rFonts w:ascii="メイリオ" w:eastAsia="メイリオ" w:hAnsi="メイリオ" w:cs="ＭＳ Ｐゴシック" w:hint="eastAsia"/>
          <w:color w:val="333333"/>
          <w:szCs w:val="21"/>
        </w:rPr>
        <w:t>知的財産活動</w:t>
      </w:r>
      <w:r w:rsidRPr="00572620">
        <w:rPr>
          <w:rFonts w:ascii="メイリオ" w:eastAsia="メイリオ" w:hAnsi="メイリオ" w:cs="ＭＳ Ｐゴシック" w:hint="eastAsia"/>
          <w:color w:val="333333"/>
          <w:szCs w:val="21"/>
        </w:rPr>
        <w:t>」を行動指針とし、経営戦略、事業・開発戦略と密接に連携</w:t>
      </w:r>
      <w:r w:rsidR="00B944E5">
        <w:rPr>
          <w:rFonts w:ascii="メイリオ" w:eastAsia="メイリオ" w:hAnsi="メイリオ" w:cs="ＭＳ Ｐゴシック" w:hint="eastAsia"/>
          <w:color w:val="333333"/>
          <w:szCs w:val="21"/>
        </w:rPr>
        <w:t>した</w:t>
      </w:r>
      <w:r w:rsidRPr="00572620">
        <w:rPr>
          <w:rFonts w:ascii="メイリオ" w:eastAsia="メイリオ" w:hAnsi="メイリオ" w:cs="ＭＳ Ｐゴシック" w:hint="eastAsia"/>
          <w:color w:val="333333"/>
          <w:szCs w:val="21"/>
        </w:rPr>
        <w:t>知的財産戦略</w:t>
      </w:r>
      <w:r w:rsidR="001F08B6">
        <w:rPr>
          <w:rFonts w:ascii="メイリオ" w:eastAsia="メイリオ" w:hAnsi="メイリオ" w:cs="ＭＳ Ｐゴシック" w:hint="eastAsia"/>
          <w:color w:val="333333"/>
          <w:szCs w:val="21"/>
        </w:rPr>
        <w:t>（以下、知財戦略）</w:t>
      </w:r>
      <w:r w:rsidRPr="00572620">
        <w:rPr>
          <w:rFonts w:ascii="メイリオ" w:eastAsia="メイリオ" w:hAnsi="メイリオ" w:cs="ＭＳ Ｐゴシック" w:hint="eastAsia"/>
          <w:color w:val="333333"/>
          <w:szCs w:val="21"/>
        </w:rPr>
        <w:t>を策定することにより、将来を先読みした知的財産権の取得、保有する知的財産権の積極的な活用など</w:t>
      </w:r>
      <w:r w:rsidR="001F08B6">
        <w:rPr>
          <w:rFonts w:ascii="メイリオ" w:eastAsia="メイリオ" w:hAnsi="メイリオ" w:cs="ＭＳ Ｐゴシック" w:hint="eastAsia"/>
          <w:color w:val="333333"/>
          <w:szCs w:val="21"/>
        </w:rPr>
        <w:t>の知財活動</w:t>
      </w:r>
      <w:r w:rsidRPr="00572620">
        <w:rPr>
          <w:rFonts w:ascii="メイリオ" w:eastAsia="メイリオ" w:hAnsi="メイリオ" w:cs="ＭＳ Ｐゴシック" w:hint="eastAsia"/>
          <w:color w:val="333333"/>
          <w:szCs w:val="21"/>
        </w:rPr>
        <w:t>を行っています。</w:t>
      </w:r>
    </w:p>
    <w:p w14:paraId="3BC215D5" w14:textId="2013F0D6" w:rsidR="00A774EB" w:rsidRPr="00572620" w:rsidRDefault="00A774EB" w:rsidP="00446B66">
      <w:pPr>
        <w:widowControl/>
        <w:snapToGrid w:val="0"/>
        <w:spacing w:before="195" w:after="100" w:afterAutospacing="1"/>
        <w:ind w:firstLineChars="100" w:firstLine="200"/>
        <w:jc w:val="left"/>
        <w:rPr>
          <w:rFonts w:ascii="メイリオ" w:eastAsia="メイリオ" w:hAnsi="メイリオ" w:cs="ＭＳ Ｐゴシック"/>
          <w:color w:val="333333"/>
          <w:szCs w:val="21"/>
        </w:rPr>
      </w:pPr>
      <w:r w:rsidRPr="00572620">
        <w:rPr>
          <w:rFonts w:ascii="メイリオ" w:eastAsia="メイリオ" w:hAnsi="メイリオ" w:cs="ＭＳ Ｐゴシック" w:hint="eastAsia"/>
          <w:color w:val="333333"/>
          <w:szCs w:val="21"/>
        </w:rPr>
        <w:t>エプソンの</w:t>
      </w:r>
      <w:r w:rsidR="00A7129B">
        <w:rPr>
          <w:rFonts w:ascii="メイリオ" w:eastAsia="メイリオ" w:hAnsi="メイリオ" w:cs="ＭＳ Ｐゴシック" w:hint="eastAsia"/>
          <w:color w:val="333333"/>
          <w:szCs w:val="21"/>
        </w:rPr>
        <w:t>知財</w:t>
      </w:r>
      <w:r w:rsidRPr="00572620">
        <w:rPr>
          <w:rFonts w:ascii="メイリオ" w:eastAsia="メイリオ" w:hAnsi="メイリオ" w:cs="ＭＳ Ｐゴシック" w:hint="eastAsia"/>
          <w:color w:val="333333"/>
          <w:szCs w:val="21"/>
        </w:rPr>
        <w:t>戦略</w:t>
      </w:r>
      <w:r w:rsidR="003715E3">
        <w:rPr>
          <w:rFonts w:ascii="メイリオ" w:eastAsia="メイリオ" w:hAnsi="メイリオ" w:cs="ＭＳ Ｐゴシック" w:hint="eastAsia"/>
          <w:color w:val="333333"/>
          <w:szCs w:val="21"/>
        </w:rPr>
        <w:t>に</w:t>
      </w:r>
      <w:r w:rsidRPr="00572620">
        <w:rPr>
          <w:rFonts w:ascii="メイリオ" w:eastAsia="メイリオ" w:hAnsi="メイリオ" w:cs="ＭＳ Ｐゴシック" w:hint="eastAsia"/>
          <w:color w:val="333333"/>
          <w:szCs w:val="21"/>
        </w:rPr>
        <w:t>は、以下のような特徴があります。</w:t>
      </w:r>
    </w:p>
    <w:p w14:paraId="1FCC68D8" w14:textId="4141932C" w:rsidR="00A774EB" w:rsidRPr="006D357E" w:rsidRDefault="00572E20" w:rsidP="008846A2">
      <w:pPr>
        <w:widowControl/>
        <w:shd w:val="clear" w:color="auto" w:fill="014693"/>
        <w:spacing w:before="100" w:beforeAutospacing="1" w:after="100" w:afterAutospacing="1"/>
        <w:ind w:firstLineChars="100" w:firstLine="320"/>
        <w:jc w:val="left"/>
        <w:outlineLvl w:val="1"/>
        <w:rPr>
          <w:rFonts w:ascii="メイリオ" w:eastAsia="メイリオ" w:hAnsi="メイリオ" w:cs="ＭＳ Ｐゴシック"/>
          <w:color w:val="FFFFFF"/>
          <w:sz w:val="32"/>
          <w:szCs w:val="32"/>
        </w:rPr>
      </w:pPr>
      <w:commentRangeStart w:id="27"/>
      <w:ins w:id="28" w:author="murakami" w:date="2022-08-09T09:22:00Z">
        <w:r>
          <w:rPr>
            <w:rFonts w:ascii="メイリオ" w:eastAsia="メイリオ" w:hAnsi="メイリオ" w:cs="ＭＳ Ｐゴシック" w:hint="eastAsia"/>
            <w:color w:val="FFFFFF"/>
            <w:sz w:val="32"/>
            <w:szCs w:val="32"/>
          </w:rPr>
          <w:t>経営戦略</w:t>
        </w:r>
      </w:ins>
      <w:ins w:id="29" w:author="murakami" w:date="2022-08-09T09:24:00Z">
        <w:r>
          <w:rPr>
            <w:rFonts w:ascii="メイリオ" w:eastAsia="メイリオ" w:hAnsi="メイリオ" w:cs="ＭＳ Ｐゴシック" w:hint="eastAsia"/>
            <w:color w:val="FFFFFF"/>
            <w:sz w:val="32"/>
            <w:szCs w:val="32"/>
          </w:rPr>
          <w:t>、</w:t>
        </w:r>
      </w:ins>
      <w:commentRangeEnd w:id="27"/>
      <w:ins w:id="30" w:author="murakami" w:date="2022-08-09T10:59:00Z">
        <w:r w:rsidR="00B36183">
          <w:rPr>
            <w:rStyle w:val="a8"/>
            <w:rFonts w:asciiTheme="minorHAnsi" w:eastAsiaTheme="minorEastAsia" w:hAnsiTheme="minorHAnsi" w:cstheme="minorBidi"/>
            <w:color w:val="auto"/>
            <w:kern w:val="2"/>
          </w:rPr>
          <w:commentReference w:id="27"/>
        </w:r>
      </w:ins>
      <w:r w:rsidR="00A774EB" w:rsidRPr="006D357E">
        <w:rPr>
          <w:rFonts w:ascii="メイリオ" w:eastAsia="メイリオ" w:hAnsi="メイリオ" w:cs="ＭＳ Ｐゴシック" w:hint="eastAsia"/>
          <w:color w:val="FFFFFF"/>
          <w:sz w:val="32"/>
          <w:szCs w:val="32"/>
        </w:rPr>
        <w:t>事業・開発戦略と</w:t>
      </w:r>
      <w:r w:rsidR="004D4BDC" w:rsidRPr="006D357E">
        <w:rPr>
          <w:rFonts w:ascii="メイリオ" w:eastAsia="メイリオ" w:hAnsi="メイリオ" w:cs="ＭＳ Ｐゴシック" w:hint="eastAsia"/>
          <w:color w:val="FFFFFF"/>
          <w:sz w:val="32"/>
          <w:szCs w:val="32"/>
        </w:rPr>
        <w:t>知的財産</w:t>
      </w:r>
      <w:r w:rsidR="00A774EB" w:rsidRPr="006D357E">
        <w:rPr>
          <w:rFonts w:ascii="メイリオ" w:eastAsia="メイリオ" w:hAnsi="メイリオ" w:cs="ＭＳ Ｐゴシック" w:hint="eastAsia"/>
          <w:color w:val="FFFFFF"/>
          <w:sz w:val="32"/>
          <w:szCs w:val="32"/>
        </w:rPr>
        <w:t>戦略の統合</w:t>
      </w:r>
    </w:p>
    <w:p w14:paraId="7FDEDF7C" w14:textId="0342DFF1" w:rsidR="00A774EB" w:rsidRPr="00572620" w:rsidRDefault="00A774EB" w:rsidP="004D4BDC">
      <w:pPr>
        <w:widowControl/>
        <w:snapToGrid w:val="0"/>
        <w:spacing w:before="195" w:after="100" w:afterAutospacing="1"/>
        <w:ind w:firstLineChars="100" w:firstLine="200"/>
        <w:jc w:val="left"/>
        <w:rPr>
          <w:rFonts w:ascii="メイリオ" w:eastAsia="メイリオ" w:hAnsi="メイリオ" w:cs="ＭＳ Ｐゴシック"/>
          <w:color w:val="333333"/>
          <w:sz w:val="21"/>
          <w:szCs w:val="21"/>
        </w:rPr>
      </w:pPr>
      <w:r w:rsidRPr="00572620">
        <w:rPr>
          <w:rFonts w:ascii="メイリオ" w:eastAsia="メイリオ" w:hAnsi="メイリオ" w:cs="ＭＳ Ｐゴシック" w:hint="eastAsia"/>
          <w:color w:val="333333"/>
          <w:szCs w:val="21"/>
        </w:rPr>
        <w:t>エプソンでは、「経営戦略」、「事業戦略・開発戦略」、「</w:t>
      </w:r>
      <w:r w:rsidR="004D4BDC" w:rsidRPr="00572620">
        <w:rPr>
          <w:rFonts w:ascii="メイリオ" w:eastAsia="メイリオ" w:hAnsi="メイリオ" w:cs="ＭＳ Ｐゴシック" w:hint="eastAsia"/>
          <w:color w:val="333333"/>
          <w:szCs w:val="21"/>
        </w:rPr>
        <w:t>知財</w:t>
      </w:r>
      <w:r w:rsidRPr="00572620">
        <w:rPr>
          <w:rFonts w:ascii="メイリオ" w:eastAsia="メイリオ" w:hAnsi="メイリオ" w:cs="ＭＳ Ｐゴシック" w:hint="eastAsia"/>
          <w:color w:val="333333"/>
          <w:szCs w:val="21"/>
        </w:rPr>
        <w:t>戦略」を</w:t>
      </w:r>
      <w:r w:rsidR="00E04A7C">
        <w:rPr>
          <w:rFonts w:ascii="メイリオ" w:eastAsia="メイリオ" w:hAnsi="メイリオ" w:cs="ＭＳ Ｐゴシック" w:hint="eastAsia"/>
          <w:color w:val="333333"/>
          <w:szCs w:val="21"/>
        </w:rPr>
        <w:t>統合して</w:t>
      </w:r>
      <w:r w:rsidRPr="00572620">
        <w:rPr>
          <w:rFonts w:ascii="メイリオ" w:eastAsia="メイリオ" w:hAnsi="メイリオ" w:cs="ＭＳ Ｐゴシック" w:hint="eastAsia"/>
          <w:color w:val="333333"/>
          <w:szCs w:val="21"/>
        </w:rPr>
        <w:t>推進していくことを基本としており、事業ごとの「事業部長</w:t>
      </w:r>
      <w:r w:rsidR="00875C6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開発本部長、知的財産本部長による</w:t>
      </w:r>
      <w:r w:rsidR="004D4BDC" w:rsidRPr="00572620">
        <w:rPr>
          <w:rFonts w:ascii="メイリオ" w:eastAsia="メイリオ" w:hAnsi="メイリオ" w:cs="ＭＳ Ｐゴシック" w:hint="eastAsia"/>
          <w:color w:val="333333"/>
          <w:szCs w:val="21"/>
        </w:rPr>
        <w:t>２</w:t>
      </w:r>
      <w:r w:rsidRPr="00572620">
        <w:rPr>
          <w:rFonts w:ascii="メイリオ" w:eastAsia="メイリオ" w:hAnsi="メイリオ" w:cs="ＭＳ Ｐゴシック" w:hint="eastAsia"/>
          <w:color w:val="333333"/>
          <w:szCs w:val="21"/>
        </w:rPr>
        <w:t>者懇談会」を定期的に開催し</w:t>
      </w:r>
      <w:r w:rsidR="0006321C">
        <w:rPr>
          <w:rFonts w:ascii="メイリオ" w:eastAsia="メイリオ" w:hAnsi="メイリオ" w:cs="ＭＳ Ｐゴシック" w:hint="eastAsia"/>
          <w:color w:val="333333"/>
          <w:szCs w:val="21"/>
        </w:rPr>
        <w:t>、さらに</w:t>
      </w:r>
      <w:r w:rsidR="0006321C" w:rsidRPr="00572620">
        <w:rPr>
          <w:rFonts w:ascii="メイリオ" w:eastAsia="メイリオ" w:hAnsi="メイリオ" w:cs="ＭＳ Ｐゴシック" w:hint="eastAsia"/>
          <w:color w:val="333333"/>
          <w:szCs w:val="21"/>
        </w:rPr>
        <w:t>「社長、事業</w:t>
      </w:r>
      <w:r w:rsidR="0006321C">
        <w:rPr>
          <w:rFonts w:ascii="メイリオ" w:eastAsia="メイリオ" w:hAnsi="メイリオ" w:cs="ＭＳ Ｐゴシック" w:hint="eastAsia"/>
          <w:color w:val="333333"/>
          <w:szCs w:val="21"/>
        </w:rPr>
        <w:t>／</w:t>
      </w:r>
      <w:r w:rsidR="0006321C" w:rsidRPr="00572620">
        <w:rPr>
          <w:rFonts w:ascii="メイリオ" w:eastAsia="メイリオ" w:hAnsi="メイリオ" w:cs="ＭＳ Ｐゴシック" w:hint="eastAsia"/>
          <w:color w:val="333333"/>
          <w:szCs w:val="21"/>
        </w:rPr>
        <w:t>開発本部長、知的財産本部長による３者懇談会」</w:t>
      </w:r>
      <w:r w:rsidR="0006321C">
        <w:rPr>
          <w:rFonts w:ascii="メイリオ" w:eastAsia="メイリオ" w:hAnsi="メイリオ" w:cs="ＭＳ Ｐゴシック" w:hint="eastAsia"/>
          <w:color w:val="333333"/>
          <w:szCs w:val="21"/>
        </w:rPr>
        <w:t>も開催し</w:t>
      </w:r>
      <w:r w:rsidRPr="00572620">
        <w:rPr>
          <w:rFonts w:ascii="メイリオ" w:eastAsia="メイリオ" w:hAnsi="メイリオ" w:cs="ＭＳ Ｐゴシック" w:hint="eastAsia"/>
          <w:color w:val="333333"/>
          <w:szCs w:val="21"/>
        </w:rPr>
        <w:t>ています。</w:t>
      </w:r>
    </w:p>
    <w:p w14:paraId="2430A105" w14:textId="5189B53A" w:rsidR="00A774EB" w:rsidRPr="00572620" w:rsidRDefault="00A774EB" w:rsidP="004D4BDC">
      <w:pPr>
        <w:widowControl/>
        <w:snapToGrid w:val="0"/>
        <w:spacing w:before="195" w:after="100" w:afterAutospacing="1"/>
        <w:ind w:firstLineChars="100" w:firstLine="200"/>
        <w:jc w:val="left"/>
        <w:rPr>
          <w:rFonts w:ascii="メイリオ" w:eastAsia="メイリオ" w:hAnsi="メイリオ" w:cs="ＭＳ Ｐゴシック"/>
          <w:color w:val="333333"/>
          <w:szCs w:val="21"/>
        </w:rPr>
      </w:pPr>
      <w:r w:rsidRPr="00572620">
        <w:rPr>
          <w:rFonts w:ascii="メイリオ" w:eastAsia="メイリオ" w:hAnsi="メイリオ" w:cs="ＭＳ Ｐゴシック" w:hint="eastAsia"/>
          <w:color w:val="333333"/>
          <w:szCs w:val="21"/>
        </w:rPr>
        <w:t>こ</w:t>
      </w:r>
      <w:r w:rsidR="00B944E5">
        <w:rPr>
          <w:rFonts w:ascii="メイリオ" w:eastAsia="メイリオ" w:hAnsi="メイリオ" w:cs="ＭＳ Ｐゴシック" w:hint="eastAsia"/>
          <w:color w:val="333333"/>
          <w:szCs w:val="21"/>
        </w:rPr>
        <w:t>れらの</w:t>
      </w:r>
      <w:r w:rsidRPr="00572620">
        <w:rPr>
          <w:rFonts w:ascii="メイリオ" w:eastAsia="メイリオ" w:hAnsi="メイリオ" w:cs="ＭＳ Ｐゴシック" w:hint="eastAsia"/>
          <w:color w:val="333333"/>
          <w:szCs w:val="21"/>
        </w:rPr>
        <w:t>懇談会では、技術・ビジネス・</w:t>
      </w:r>
      <w:r w:rsidR="00534616">
        <w:rPr>
          <w:rFonts w:ascii="メイリオ" w:eastAsia="メイリオ" w:hAnsi="メイリオ" w:cs="ＭＳ Ｐゴシック" w:hint="eastAsia"/>
          <w:color w:val="333333"/>
          <w:szCs w:val="21"/>
        </w:rPr>
        <w:t>知財</w:t>
      </w:r>
      <w:r w:rsidRPr="00572620">
        <w:rPr>
          <w:rFonts w:ascii="メイリオ" w:eastAsia="メイリオ" w:hAnsi="メイリオ" w:cs="ＭＳ Ｐゴシック" w:hint="eastAsia"/>
          <w:color w:val="333333"/>
          <w:szCs w:val="21"/>
        </w:rPr>
        <w:t>情報を多面的に調査・分析するIPランドスケープ</w:t>
      </w:r>
      <w:r w:rsidR="006A533A">
        <w:rPr>
          <w:rFonts w:ascii="メイリオ" w:eastAsia="メイリオ" w:hAnsi="メイリオ" w:cs="ＭＳ Ｐゴシック" w:hint="eastAsia"/>
          <w:color w:val="333333"/>
          <w:szCs w:val="21"/>
        </w:rPr>
        <w:t>など</w:t>
      </w:r>
      <w:r w:rsidRPr="00572620">
        <w:rPr>
          <w:rFonts w:ascii="メイリオ" w:eastAsia="メイリオ" w:hAnsi="メイリオ" w:cs="ＭＳ Ｐゴシック" w:hint="eastAsia"/>
          <w:color w:val="333333"/>
          <w:szCs w:val="21"/>
        </w:rPr>
        <w:t>を活用した</w:t>
      </w:r>
      <w:r w:rsidR="00FD444A" w:rsidRPr="00572620">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イノベーション</w:t>
      </w:r>
      <w:r w:rsidR="00FD444A" w:rsidRPr="00572620">
        <w:rPr>
          <w:rFonts w:ascii="メイリオ" w:eastAsia="メイリオ" w:hAnsi="メイリオ" w:cs="ＭＳ Ｐゴシック" w:hint="eastAsia"/>
          <w:color w:val="333333"/>
          <w:szCs w:val="21"/>
        </w:rPr>
        <w:t>を</w:t>
      </w:r>
      <w:r w:rsidRPr="00572620">
        <w:rPr>
          <w:rFonts w:ascii="メイリオ" w:eastAsia="メイリオ" w:hAnsi="メイリオ" w:cs="ＭＳ Ｐゴシック" w:hint="eastAsia"/>
          <w:color w:val="333333"/>
          <w:szCs w:val="21"/>
        </w:rPr>
        <w:t>支援・促進</w:t>
      </w:r>
      <w:r w:rsidR="00FD444A" w:rsidRPr="00572620">
        <w:rPr>
          <w:rFonts w:ascii="メイリオ" w:eastAsia="メイリオ" w:hAnsi="メイリオ" w:cs="ＭＳ Ｐゴシック" w:hint="eastAsia"/>
          <w:color w:val="333333"/>
          <w:szCs w:val="21"/>
        </w:rPr>
        <w:t>する戦略</w:t>
      </w:r>
      <w:r w:rsidRPr="00572620">
        <w:rPr>
          <w:rFonts w:ascii="メイリオ" w:eastAsia="メイリオ" w:hAnsi="メイリオ" w:cs="ＭＳ Ｐゴシック" w:hint="eastAsia"/>
          <w:color w:val="333333"/>
          <w:szCs w:val="21"/>
        </w:rPr>
        <w:t>、事業をより強くする</w:t>
      </w:r>
      <w:r w:rsidR="004D4BDC" w:rsidRPr="00572620">
        <w:rPr>
          <w:rFonts w:ascii="メイリオ" w:eastAsia="メイリオ" w:hAnsi="メイリオ" w:cs="ＭＳ Ｐゴシック" w:hint="eastAsia"/>
          <w:color w:val="333333"/>
          <w:szCs w:val="21"/>
        </w:rPr>
        <w:t>知的財産</w:t>
      </w:r>
      <w:r w:rsidR="000D2BC5" w:rsidRPr="00572620">
        <w:rPr>
          <w:rFonts w:ascii="メイリオ" w:eastAsia="メイリオ" w:hAnsi="メイリオ" w:cs="ＭＳ Ｐゴシック" w:hint="eastAsia"/>
          <w:color w:val="333333"/>
          <w:szCs w:val="21"/>
        </w:rPr>
        <w:t>権</w:t>
      </w:r>
      <w:r w:rsidR="004D4BDC" w:rsidRPr="00572620">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特許</w:t>
      </w:r>
      <w:r w:rsidR="000D2BC5" w:rsidRPr="00572620">
        <w:rPr>
          <w:rFonts w:ascii="メイリオ" w:eastAsia="メイリオ" w:hAnsi="メイリオ" w:cs="ＭＳ Ｐゴシック" w:hint="eastAsia"/>
          <w:color w:val="333333"/>
          <w:szCs w:val="21"/>
        </w:rPr>
        <w:t>権</w:t>
      </w:r>
      <w:r w:rsidRPr="00572620">
        <w:rPr>
          <w:rFonts w:ascii="メイリオ" w:eastAsia="メイリオ" w:hAnsi="メイリオ" w:cs="ＭＳ Ｐゴシック" w:hint="eastAsia"/>
          <w:color w:val="333333"/>
          <w:szCs w:val="21"/>
        </w:rPr>
        <w:t>・意匠</w:t>
      </w:r>
      <w:r w:rsidR="000D2BC5" w:rsidRPr="00572620">
        <w:rPr>
          <w:rFonts w:ascii="メイリオ" w:eastAsia="メイリオ" w:hAnsi="メイリオ" w:cs="ＭＳ Ｐゴシック" w:hint="eastAsia"/>
          <w:color w:val="333333"/>
          <w:szCs w:val="21"/>
        </w:rPr>
        <w:t>権</w:t>
      </w:r>
      <w:r w:rsidRPr="00572620">
        <w:rPr>
          <w:rFonts w:ascii="メイリオ" w:eastAsia="メイリオ" w:hAnsi="メイリオ" w:cs="ＭＳ Ｐゴシック" w:hint="eastAsia"/>
          <w:color w:val="333333"/>
          <w:szCs w:val="21"/>
        </w:rPr>
        <w:t>・商標</w:t>
      </w:r>
      <w:r w:rsidR="000D2BC5" w:rsidRPr="00572620">
        <w:rPr>
          <w:rFonts w:ascii="メイリオ" w:eastAsia="メイリオ" w:hAnsi="メイリオ" w:cs="ＭＳ Ｐゴシック" w:hint="eastAsia"/>
          <w:color w:val="333333"/>
          <w:szCs w:val="21"/>
        </w:rPr>
        <w:t>権</w:t>
      </w:r>
      <w:r w:rsidR="00FD444A" w:rsidRPr="00572620">
        <w:rPr>
          <w:rFonts w:ascii="メイリオ" w:eastAsia="メイリオ" w:hAnsi="メイリオ" w:cs="ＭＳ Ｐゴシック" w:hint="eastAsia"/>
          <w:color w:val="333333"/>
          <w:szCs w:val="21"/>
        </w:rPr>
        <w:t>など</w:t>
      </w:r>
      <w:r w:rsidR="004D4BDC" w:rsidRPr="00572620">
        <w:rPr>
          <w:rFonts w:ascii="メイリオ" w:eastAsia="メイリオ" w:hAnsi="メイリオ" w:cs="ＭＳ Ｐゴシック" w:hint="eastAsia"/>
          <w:color w:val="333333"/>
          <w:szCs w:val="21"/>
        </w:rPr>
        <w:t>）</w:t>
      </w:r>
      <w:r w:rsidR="000D2BC5" w:rsidRPr="00572620">
        <w:rPr>
          <w:rFonts w:ascii="メイリオ" w:eastAsia="メイリオ" w:hAnsi="メイリオ" w:cs="ＭＳ Ｐゴシック" w:hint="eastAsia"/>
          <w:color w:val="333333"/>
          <w:szCs w:val="21"/>
        </w:rPr>
        <w:t>の取得</w:t>
      </w:r>
      <w:r w:rsidRPr="00572620">
        <w:rPr>
          <w:rFonts w:ascii="メイリオ" w:eastAsia="メイリオ" w:hAnsi="メイリオ" w:cs="ＭＳ Ｐゴシック" w:hint="eastAsia"/>
          <w:color w:val="333333"/>
          <w:szCs w:val="21"/>
        </w:rPr>
        <w:t>および活用戦略についての議論を行っています。</w:t>
      </w:r>
    </w:p>
    <w:p w14:paraId="109A6471" w14:textId="31C4C1DD" w:rsidR="00A774EB" w:rsidRPr="00572620" w:rsidRDefault="002C0FE1" w:rsidP="00CD0E98">
      <w:pPr>
        <w:widowControl/>
        <w:snapToGrid w:val="0"/>
        <w:spacing w:before="195" w:after="100" w:afterAutospacing="1"/>
        <w:ind w:firstLineChars="100" w:firstLine="200"/>
        <w:jc w:val="left"/>
        <w:rPr>
          <w:rFonts w:ascii="メイリオ" w:eastAsia="メイリオ" w:hAnsi="メイリオ" w:cs="ＭＳ Ｐゴシック"/>
          <w:color w:val="333333"/>
          <w:szCs w:val="21"/>
        </w:rPr>
      </w:pPr>
      <w:r>
        <w:rPr>
          <w:noProof/>
        </w:rPr>
        <w:object w:dxaOrig="1440" w:dyaOrig="1440" w14:anchorId="4925246D">
          <v:shape id="_x0000_s1028" type="#_x0000_t75" style="position:absolute;left:0;text-align:left;margin-left:.2pt;margin-top:.15pt;width:226.4pt;height:189.8pt;z-index:251665486;mso-position-horizontal:absolute;mso-position-horizontal-relative:text;mso-position-vertical:absolute;mso-position-vertical-relative:text;mso-width-relative:page;mso-height-relative:page" wrapcoords="-72 0 -72 21515 21600 21515 21600 0 -72 0">
            <v:imagedata r:id="rId18" o:title="" croptop="13369f" cropbottom="7966f" cropleft="14215f" cropright="13485f"/>
            <w10:wrap type="tight"/>
          </v:shape>
          <o:OLEObject Type="Embed" ProgID="AcroExch.Document.DC" ShapeID="_x0000_s1028" DrawAspect="Icon" ObjectID="_1721649949" r:id="rId19"/>
        </w:object>
      </w:r>
      <w:r w:rsidR="00A774EB" w:rsidRPr="00572620">
        <w:rPr>
          <w:rFonts w:ascii="メイリオ" w:eastAsia="メイリオ" w:hAnsi="メイリオ" w:cs="ＭＳ Ｐゴシック" w:hint="eastAsia"/>
          <w:color w:val="333333"/>
          <w:szCs w:val="21"/>
        </w:rPr>
        <w:t>このように「経営」、「事業・開発」、「知財」の3者の距離が非常に近い関係であることは、エプソン</w:t>
      </w:r>
      <w:r w:rsidR="000D2BC5" w:rsidRPr="00572620">
        <w:rPr>
          <w:rFonts w:ascii="メイリオ" w:eastAsia="メイリオ" w:hAnsi="メイリオ" w:cs="ＭＳ Ｐゴシック" w:hint="eastAsia"/>
          <w:color w:val="333333"/>
          <w:szCs w:val="21"/>
        </w:rPr>
        <w:t>の</w:t>
      </w:r>
      <w:r w:rsidR="0030222A">
        <w:rPr>
          <w:rFonts w:ascii="メイリオ" w:eastAsia="メイリオ" w:hAnsi="メイリオ" w:cs="ＭＳ Ｐゴシック" w:hint="eastAsia"/>
          <w:color w:val="333333"/>
          <w:szCs w:val="21"/>
        </w:rPr>
        <w:t>知財活動</w:t>
      </w:r>
      <w:r w:rsidR="00A774EB" w:rsidRPr="00572620">
        <w:rPr>
          <w:rFonts w:ascii="メイリオ" w:eastAsia="メイリオ" w:hAnsi="メイリオ" w:cs="ＭＳ Ｐゴシック" w:hint="eastAsia"/>
          <w:color w:val="333333"/>
          <w:szCs w:val="21"/>
        </w:rPr>
        <w:t>の大きな特徴で</w:t>
      </w:r>
      <w:r w:rsidR="00762446">
        <w:rPr>
          <w:rFonts w:ascii="メイリオ" w:eastAsia="メイリオ" w:hAnsi="メイリオ" w:cs="ＭＳ Ｐゴシック" w:hint="eastAsia"/>
          <w:color w:val="333333"/>
          <w:szCs w:val="21"/>
        </w:rPr>
        <w:t>す。</w:t>
      </w:r>
      <w:r w:rsidR="00A774EB" w:rsidRPr="00572620">
        <w:rPr>
          <w:rFonts w:ascii="メイリオ" w:eastAsia="メイリオ" w:hAnsi="メイリオ" w:cs="ＭＳ Ｐゴシック" w:hint="eastAsia"/>
          <w:color w:val="333333"/>
          <w:szCs w:val="21"/>
        </w:rPr>
        <w:t>「持続可能でこころ豊かな社会の実現」に向けて、エプソンの強みとなる</w:t>
      </w:r>
      <w:r w:rsidR="0006592D">
        <w:rPr>
          <w:rFonts w:ascii="メイリオ" w:eastAsia="メイリオ" w:hAnsi="メイリオ" w:cs="ＭＳ Ｐゴシック" w:hint="eastAsia"/>
          <w:color w:val="333333"/>
          <w:szCs w:val="21"/>
        </w:rPr>
        <w:t>独自の</w:t>
      </w:r>
      <w:r w:rsidR="0030222A">
        <w:rPr>
          <w:rFonts w:ascii="メイリオ" w:eastAsia="メイリオ" w:hAnsi="メイリオ" w:cs="ＭＳ Ｐゴシック" w:hint="eastAsia"/>
          <w:color w:val="333333"/>
          <w:szCs w:val="21"/>
        </w:rPr>
        <w:t>コア</w:t>
      </w:r>
      <w:r w:rsidR="00A774EB" w:rsidRPr="00572620">
        <w:rPr>
          <w:rFonts w:ascii="メイリオ" w:eastAsia="メイリオ" w:hAnsi="メイリオ" w:cs="ＭＳ Ｐゴシック" w:hint="eastAsia"/>
          <w:color w:val="333333"/>
          <w:szCs w:val="21"/>
        </w:rPr>
        <w:t>技術を守るため</w:t>
      </w:r>
      <w:r w:rsidR="0006592D">
        <w:rPr>
          <w:rFonts w:ascii="メイリオ" w:eastAsia="メイリオ" w:hAnsi="メイリオ" w:cs="ＭＳ Ｐゴシック" w:hint="eastAsia"/>
          <w:color w:val="333333"/>
          <w:szCs w:val="21"/>
        </w:rPr>
        <w:t>の</w:t>
      </w:r>
      <w:r w:rsidR="00A774EB" w:rsidRPr="00572620">
        <w:rPr>
          <w:rFonts w:ascii="メイリオ" w:eastAsia="メイリオ" w:hAnsi="メイリオ" w:cs="ＭＳ Ｐゴシック" w:hint="eastAsia"/>
          <w:color w:val="333333"/>
          <w:szCs w:val="21"/>
        </w:rPr>
        <w:t>開発戦略と</w:t>
      </w:r>
      <w:r w:rsidR="0006592D">
        <w:rPr>
          <w:rFonts w:ascii="メイリオ" w:eastAsia="メイリオ" w:hAnsi="メイリオ" w:cs="ＭＳ Ｐゴシック" w:hint="eastAsia"/>
          <w:color w:val="333333"/>
          <w:szCs w:val="21"/>
        </w:rPr>
        <w:t>連携</w:t>
      </w:r>
      <w:r w:rsidR="00A774EB" w:rsidRPr="00572620">
        <w:rPr>
          <w:rFonts w:ascii="メイリオ" w:eastAsia="メイリオ" w:hAnsi="メイリオ" w:cs="ＭＳ Ｐゴシック" w:hint="eastAsia"/>
          <w:color w:val="333333"/>
          <w:szCs w:val="21"/>
        </w:rPr>
        <w:t>した</w:t>
      </w:r>
      <w:r w:rsidR="000D2BC5" w:rsidRPr="00572620">
        <w:rPr>
          <w:rFonts w:ascii="メイリオ" w:eastAsia="メイリオ" w:hAnsi="メイリオ" w:cs="ＭＳ Ｐゴシック" w:hint="eastAsia"/>
          <w:color w:val="333333"/>
          <w:szCs w:val="21"/>
        </w:rPr>
        <w:t>知的財産権の取得</w:t>
      </w:r>
      <w:r w:rsidR="00A774EB" w:rsidRPr="00572620">
        <w:rPr>
          <w:rFonts w:ascii="メイリオ" w:eastAsia="メイリオ" w:hAnsi="メイリオ" w:cs="ＭＳ Ｐゴシック" w:hint="eastAsia"/>
          <w:color w:val="333333"/>
          <w:szCs w:val="21"/>
        </w:rPr>
        <w:t>戦略の策定、社会課題の解決に取り組むための事業戦略と</w:t>
      </w:r>
      <w:r w:rsidR="0006592D">
        <w:rPr>
          <w:rFonts w:ascii="メイリオ" w:eastAsia="メイリオ" w:hAnsi="メイリオ" w:cs="ＭＳ Ｐゴシック" w:hint="eastAsia"/>
          <w:color w:val="333333"/>
          <w:szCs w:val="21"/>
        </w:rPr>
        <w:t>連携</w:t>
      </w:r>
      <w:r w:rsidR="00A774EB" w:rsidRPr="00572620">
        <w:rPr>
          <w:rFonts w:ascii="メイリオ" w:eastAsia="メイリオ" w:hAnsi="メイリオ" w:cs="ＭＳ Ｐゴシック" w:hint="eastAsia"/>
          <w:color w:val="333333"/>
          <w:szCs w:val="21"/>
        </w:rPr>
        <w:t>した</w:t>
      </w:r>
      <w:r w:rsidR="000D2BC5" w:rsidRPr="00572620">
        <w:rPr>
          <w:rFonts w:ascii="メイリオ" w:eastAsia="メイリオ" w:hAnsi="メイリオ" w:cs="ＭＳ Ｐゴシック" w:hint="eastAsia"/>
          <w:color w:val="333333"/>
          <w:szCs w:val="21"/>
        </w:rPr>
        <w:t>知的財産権の</w:t>
      </w:r>
      <w:r w:rsidR="00A774EB" w:rsidRPr="00572620">
        <w:rPr>
          <w:rFonts w:ascii="メイリオ" w:eastAsia="メイリオ" w:hAnsi="メイリオ" w:cs="ＭＳ Ｐゴシック" w:hint="eastAsia"/>
          <w:color w:val="333333"/>
          <w:szCs w:val="21"/>
        </w:rPr>
        <w:t>活用戦略の策定</w:t>
      </w:r>
      <w:r w:rsidR="000D2BC5" w:rsidRPr="00572620">
        <w:rPr>
          <w:rFonts w:ascii="メイリオ" w:eastAsia="メイリオ" w:hAnsi="メイリオ" w:cs="ＭＳ Ｐゴシック" w:hint="eastAsia"/>
          <w:color w:val="333333"/>
          <w:szCs w:val="21"/>
        </w:rPr>
        <w:t>を行い</w:t>
      </w:r>
      <w:r w:rsidR="00A774EB" w:rsidRPr="00572620">
        <w:rPr>
          <w:rFonts w:ascii="メイリオ" w:eastAsia="メイリオ" w:hAnsi="メイリオ" w:cs="ＭＳ Ｐゴシック" w:hint="eastAsia"/>
          <w:color w:val="333333"/>
          <w:szCs w:val="21"/>
        </w:rPr>
        <w:t>、これらの戦略に基づき</w:t>
      </w:r>
      <w:r w:rsidR="00534616">
        <w:rPr>
          <w:rFonts w:ascii="メイリオ" w:eastAsia="メイリオ" w:hAnsi="メイリオ" w:cs="ＭＳ Ｐゴシック" w:hint="eastAsia"/>
          <w:color w:val="333333"/>
          <w:szCs w:val="21"/>
        </w:rPr>
        <w:t>知財</w:t>
      </w:r>
      <w:r w:rsidR="00A774EB" w:rsidRPr="00572620">
        <w:rPr>
          <w:rFonts w:ascii="メイリオ" w:eastAsia="メイリオ" w:hAnsi="メイリオ" w:cs="ＭＳ Ｐゴシック" w:hint="eastAsia"/>
          <w:color w:val="333333"/>
          <w:szCs w:val="21"/>
        </w:rPr>
        <w:t>活動を遂行しています。</w:t>
      </w:r>
    </w:p>
    <w:p w14:paraId="4F738367" w14:textId="56AF581C" w:rsidR="001D0A9E" w:rsidRDefault="001D0A9E" w:rsidP="00013580">
      <w:pPr>
        <w:widowControl/>
        <w:snapToGrid w:val="0"/>
        <w:spacing w:before="195" w:after="100" w:afterAutospacing="1"/>
        <w:ind w:firstLineChars="150" w:firstLine="300"/>
        <w:jc w:val="left"/>
        <w:rPr>
          <w:rFonts w:ascii="メイリオ" w:eastAsia="メイリオ" w:hAnsi="メイリオ" w:cs="ＭＳ Ｐゴシック"/>
          <w:color w:val="333333"/>
          <w:szCs w:val="21"/>
        </w:rPr>
      </w:pPr>
      <w:r w:rsidRPr="00572620">
        <w:rPr>
          <w:rFonts w:ascii="メイリオ" w:eastAsia="メイリオ" w:hAnsi="メイリオ" w:cs="ＭＳ Ｐゴシック" w:hint="eastAsia"/>
          <w:color w:val="333333"/>
          <w:szCs w:val="21"/>
        </w:rPr>
        <w:t>長期ビジョン</w:t>
      </w:r>
      <w:r w:rsidR="00B944E5">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Epson 25 Renewed</w:t>
      </w:r>
      <w:r w:rsidR="00B944E5">
        <w:rPr>
          <w:rFonts w:ascii="メイリオ" w:eastAsia="メイリオ" w:hAnsi="メイリオ" w:cs="ＭＳ Ｐゴシック" w:hint="eastAsia"/>
          <w:color w:val="333333"/>
          <w:szCs w:val="21"/>
        </w:rPr>
        <w:t>」の重要な取り組みの</w:t>
      </w:r>
      <w:r w:rsidRPr="00572620">
        <w:rPr>
          <w:rFonts w:ascii="メイリオ" w:eastAsia="メイリオ" w:hAnsi="メイリオ" w:cs="ＭＳ Ｐゴシック" w:hint="eastAsia"/>
          <w:color w:val="333333"/>
          <w:szCs w:val="21"/>
        </w:rPr>
        <w:t>「環境」「DX」「共創」</w:t>
      </w:r>
      <w:r w:rsidR="00572620">
        <w:rPr>
          <w:rFonts w:ascii="メイリオ" w:eastAsia="メイリオ" w:hAnsi="メイリオ" w:cs="ＭＳ Ｐゴシック" w:hint="eastAsia"/>
          <w:color w:val="333333"/>
          <w:szCs w:val="21"/>
        </w:rPr>
        <w:t>について</w:t>
      </w:r>
      <w:r w:rsidRPr="00572620">
        <w:rPr>
          <w:rFonts w:ascii="メイリオ" w:eastAsia="メイリオ" w:hAnsi="メイリオ" w:cs="ＭＳ Ｐゴシック" w:hint="eastAsia"/>
          <w:color w:val="333333"/>
          <w:szCs w:val="21"/>
        </w:rPr>
        <w:t>は、</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経営</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事業・開発</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知財</w:t>
      </w:r>
      <w:r w:rsidR="00534616">
        <w:rPr>
          <w:rFonts w:ascii="メイリオ" w:eastAsia="メイリオ" w:hAnsi="メイリオ" w:cs="ＭＳ Ｐゴシック" w:hint="eastAsia"/>
          <w:color w:val="333333"/>
          <w:szCs w:val="21"/>
        </w:rPr>
        <w:t>」</w:t>
      </w:r>
      <w:r w:rsidRPr="00572620">
        <w:rPr>
          <w:rFonts w:ascii="メイリオ" w:eastAsia="メイリオ" w:hAnsi="メイリオ" w:cs="ＭＳ Ｐゴシック" w:hint="eastAsia"/>
          <w:color w:val="333333"/>
          <w:szCs w:val="21"/>
        </w:rPr>
        <w:t>との懇談会での議論を通じて</w:t>
      </w:r>
      <w:r w:rsidR="00534616">
        <w:rPr>
          <w:rFonts w:ascii="メイリオ" w:eastAsia="メイリオ" w:hAnsi="メイリオ" w:cs="ＭＳ Ｐゴシック" w:hint="eastAsia"/>
          <w:color w:val="333333"/>
          <w:szCs w:val="21"/>
        </w:rPr>
        <w:t>知財</w:t>
      </w:r>
      <w:r w:rsidRPr="00572620">
        <w:rPr>
          <w:rFonts w:ascii="メイリオ" w:eastAsia="メイリオ" w:hAnsi="メイリオ" w:cs="ＭＳ Ｐゴシック" w:hint="eastAsia"/>
          <w:color w:val="333333"/>
          <w:szCs w:val="21"/>
        </w:rPr>
        <w:t>戦略を策定し、</w:t>
      </w:r>
      <w:r w:rsidR="00D67BB5" w:rsidRPr="00572620">
        <w:rPr>
          <w:rFonts w:ascii="メイリオ" w:eastAsia="メイリオ" w:hAnsi="メイリオ" w:cs="ＭＳ Ｐゴシック" w:hint="eastAsia"/>
          <w:color w:val="333333"/>
          <w:szCs w:val="21"/>
        </w:rPr>
        <w:t>以下のような</w:t>
      </w:r>
      <w:r w:rsidR="00534616">
        <w:rPr>
          <w:rFonts w:ascii="メイリオ" w:eastAsia="メイリオ" w:hAnsi="メイリオ" w:cs="ＭＳ Ｐゴシック" w:hint="eastAsia"/>
          <w:color w:val="333333"/>
          <w:szCs w:val="21"/>
        </w:rPr>
        <w:t>知財</w:t>
      </w:r>
      <w:r w:rsidRPr="00572620">
        <w:rPr>
          <w:rFonts w:ascii="メイリオ" w:eastAsia="メイリオ" w:hAnsi="メイリオ" w:cs="ＭＳ Ｐゴシック" w:hint="eastAsia"/>
          <w:color w:val="333333"/>
          <w:szCs w:val="21"/>
        </w:rPr>
        <w:t>活動を進めています。</w:t>
      </w:r>
    </w:p>
    <w:p w14:paraId="05CC3252" w14:textId="5155EA18" w:rsidR="00885A6A" w:rsidRPr="000766B0" w:rsidRDefault="00885A6A" w:rsidP="00B36183">
      <w:pPr>
        <w:widowControl/>
        <w:snapToGrid w:val="0"/>
        <w:spacing w:before="195" w:after="100" w:afterAutospacing="1"/>
        <w:contextualSpacing/>
        <w:jc w:val="left"/>
        <w:rPr>
          <w:rFonts w:ascii="メイリオ" w:eastAsia="メイリオ" w:hAnsi="メイリオ" w:cs="ＭＳ Ｐゴシック"/>
          <w:color w:val="333333"/>
          <w:szCs w:val="21"/>
        </w:rPr>
      </w:pPr>
    </w:p>
    <w:sectPr w:rsidR="00885A6A" w:rsidRPr="000766B0" w:rsidSect="00BC3B18">
      <w:pgSz w:w="11906" w:h="16838"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urakami" w:date="2022-08-09T10:59:00Z" w:initials="murakami">
    <w:p w14:paraId="69F6C604" w14:textId="366DDC0D" w:rsidR="00B36183" w:rsidRDefault="00B36183">
      <w:pPr>
        <w:pStyle w:val="a9"/>
      </w:pPr>
      <w:r>
        <w:rPr>
          <w:rStyle w:val="a8"/>
        </w:rPr>
        <w:annotationRef/>
      </w:r>
      <w:r>
        <w:rPr>
          <w:rFonts w:hint="eastAsia"/>
        </w:rPr>
        <w:t>追記をお願いします。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6C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BC88" w16cex:dateUtc="2022-08-09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6C604" w16cid:durableId="269CBC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377C" w14:textId="77777777" w:rsidR="007B101C" w:rsidRDefault="007B101C" w:rsidP="00A774EB">
      <w:r>
        <w:separator/>
      </w:r>
    </w:p>
  </w:endnote>
  <w:endnote w:type="continuationSeparator" w:id="0">
    <w:p w14:paraId="188027A1" w14:textId="77777777" w:rsidR="007B101C" w:rsidRDefault="007B101C" w:rsidP="00A774EB">
      <w:r>
        <w:continuationSeparator/>
      </w:r>
    </w:p>
  </w:endnote>
  <w:endnote w:type="continuationNotice" w:id="1">
    <w:p w14:paraId="60FD9F06" w14:textId="77777777" w:rsidR="007B101C" w:rsidRDefault="007B1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D009" w14:textId="77777777" w:rsidR="007B101C" w:rsidRDefault="007B101C" w:rsidP="00A774EB">
      <w:r>
        <w:separator/>
      </w:r>
    </w:p>
  </w:footnote>
  <w:footnote w:type="continuationSeparator" w:id="0">
    <w:p w14:paraId="352A9FC2" w14:textId="77777777" w:rsidR="007B101C" w:rsidRDefault="007B101C" w:rsidP="00A774EB">
      <w:r>
        <w:continuationSeparator/>
      </w:r>
    </w:p>
  </w:footnote>
  <w:footnote w:type="continuationNotice" w:id="1">
    <w:p w14:paraId="099D0372" w14:textId="77777777" w:rsidR="007B101C" w:rsidRDefault="007B10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25F57"/>
    <w:multiLevelType w:val="hybridMultilevel"/>
    <w:tmpl w:val="8DA2F4D0"/>
    <w:lvl w:ilvl="0" w:tplc="B20284D0">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15:restartNumberingAfterBreak="0">
    <w:nsid w:val="7CB9129C"/>
    <w:multiLevelType w:val="hybridMultilevel"/>
    <w:tmpl w:val="7D3CE5D0"/>
    <w:lvl w:ilvl="0" w:tplc="859638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D9075D"/>
    <w:multiLevelType w:val="hybridMultilevel"/>
    <w:tmpl w:val="AD4E06F2"/>
    <w:lvl w:ilvl="0" w:tplc="46FA4B6A">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kami">
    <w15:presenceInfo w15:providerId="None" w15:userId="mura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attachedTemplate r:id="rId1"/>
  <w:defaultTabStop w:val="720"/>
  <w:characterSpacingControl w:val="doNotCompress"/>
  <w:hdrShapeDefaults>
    <o:shapedefaults v:ext="edit" spidmax="3891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EB"/>
    <w:rsid w:val="0000055F"/>
    <w:rsid w:val="00004844"/>
    <w:rsid w:val="00004F05"/>
    <w:rsid w:val="00013580"/>
    <w:rsid w:val="0002159C"/>
    <w:rsid w:val="00026326"/>
    <w:rsid w:val="00037201"/>
    <w:rsid w:val="0004129E"/>
    <w:rsid w:val="00043178"/>
    <w:rsid w:val="00043C63"/>
    <w:rsid w:val="00045069"/>
    <w:rsid w:val="00046BDF"/>
    <w:rsid w:val="000506DA"/>
    <w:rsid w:val="0006119C"/>
    <w:rsid w:val="000630BC"/>
    <w:rsid w:val="0006321C"/>
    <w:rsid w:val="0006592D"/>
    <w:rsid w:val="000662E6"/>
    <w:rsid w:val="0007573B"/>
    <w:rsid w:val="0007682D"/>
    <w:rsid w:val="00081029"/>
    <w:rsid w:val="0008564E"/>
    <w:rsid w:val="000868D1"/>
    <w:rsid w:val="00087090"/>
    <w:rsid w:val="00097B7B"/>
    <w:rsid w:val="000A135B"/>
    <w:rsid w:val="000A3B3B"/>
    <w:rsid w:val="000A6168"/>
    <w:rsid w:val="000B058B"/>
    <w:rsid w:val="000B0B6F"/>
    <w:rsid w:val="000C740A"/>
    <w:rsid w:val="000D008E"/>
    <w:rsid w:val="000D05FE"/>
    <w:rsid w:val="000D2BC5"/>
    <w:rsid w:val="000D495F"/>
    <w:rsid w:val="000E2ABB"/>
    <w:rsid w:val="000E3176"/>
    <w:rsid w:val="000E78FC"/>
    <w:rsid w:val="000F398F"/>
    <w:rsid w:val="000F5CF4"/>
    <w:rsid w:val="001012B0"/>
    <w:rsid w:val="00102AB2"/>
    <w:rsid w:val="0011143A"/>
    <w:rsid w:val="00112D45"/>
    <w:rsid w:val="00123B6B"/>
    <w:rsid w:val="00127E3F"/>
    <w:rsid w:val="00133013"/>
    <w:rsid w:val="00150183"/>
    <w:rsid w:val="001509D8"/>
    <w:rsid w:val="001558DC"/>
    <w:rsid w:val="0015604C"/>
    <w:rsid w:val="00165154"/>
    <w:rsid w:val="00166FFD"/>
    <w:rsid w:val="001820C9"/>
    <w:rsid w:val="0018691C"/>
    <w:rsid w:val="001910E1"/>
    <w:rsid w:val="001940BD"/>
    <w:rsid w:val="001953E1"/>
    <w:rsid w:val="0019762E"/>
    <w:rsid w:val="001A1EBD"/>
    <w:rsid w:val="001B2BF7"/>
    <w:rsid w:val="001C2C35"/>
    <w:rsid w:val="001D0A9E"/>
    <w:rsid w:val="001E653E"/>
    <w:rsid w:val="001F08B6"/>
    <w:rsid w:val="001F112F"/>
    <w:rsid w:val="001F4949"/>
    <w:rsid w:val="00201B6C"/>
    <w:rsid w:val="002029EA"/>
    <w:rsid w:val="00214193"/>
    <w:rsid w:val="00230E32"/>
    <w:rsid w:val="00231C71"/>
    <w:rsid w:val="00252105"/>
    <w:rsid w:val="00262941"/>
    <w:rsid w:val="00277EEB"/>
    <w:rsid w:val="00281EE9"/>
    <w:rsid w:val="00284C11"/>
    <w:rsid w:val="00287730"/>
    <w:rsid w:val="002921C1"/>
    <w:rsid w:val="002943B8"/>
    <w:rsid w:val="002B1384"/>
    <w:rsid w:val="002B469B"/>
    <w:rsid w:val="002B48CF"/>
    <w:rsid w:val="002B63E2"/>
    <w:rsid w:val="002C0FE1"/>
    <w:rsid w:val="002C1ACE"/>
    <w:rsid w:val="002F0949"/>
    <w:rsid w:val="002F5AEF"/>
    <w:rsid w:val="0030180E"/>
    <w:rsid w:val="0030222A"/>
    <w:rsid w:val="003078ED"/>
    <w:rsid w:val="00313625"/>
    <w:rsid w:val="0032154C"/>
    <w:rsid w:val="00330353"/>
    <w:rsid w:val="0033612F"/>
    <w:rsid w:val="00342243"/>
    <w:rsid w:val="003428C7"/>
    <w:rsid w:val="003561CE"/>
    <w:rsid w:val="003715E3"/>
    <w:rsid w:val="00380B40"/>
    <w:rsid w:val="00386C4D"/>
    <w:rsid w:val="00394295"/>
    <w:rsid w:val="00395681"/>
    <w:rsid w:val="003B5803"/>
    <w:rsid w:val="003C3C6D"/>
    <w:rsid w:val="003C6F2B"/>
    <w:rsid w:val="003D2680"/>
    <w:rsid w:val="003D5CFF"/>
    <w:rsid w:val="003E0643"/>
    <w:rsid w:val="003E415F"/>
    <w:rsid w:val="003E4388"/>
    <w:rsid w:val="00404548"/>
    <w:rsid w:val="00410AD6"/>
    <w:rsid w:val="0041112C"/>
    <w:rsid w:val="004138E5"/>
    <w:rsid w:val="00416AED"/>
    <w:rsid w:val="00421E72"/>
    <w:rsid w:val="00426BC8"/>
    <w:rsid w:val="00432DFE"/>
    <w:rsid w:val="004339A4"/>
    <w:rsid w:val="00446B66"/>
    <w:rsid w:val="0045128E"/>
    <w:rsid w:val="00455FBF"/>
    <w:rsid w:val="004624C1"/>
    <w:rsid w:val="00475E6E"/>
    <w:rsid w:val="0047761F"/>
    <w:rsid w:val="00490183"/>
    <w:rsid w:val="00490C20"/>
    <w:rsid w:val="0049607E"/>
    <w:rsid w:val="004A6778"/>
    <w:rsid w:val="004A7BC8"/>
    <w:rsid w:val="004C00C2"/>
    <w:rsid w:val="004D0AF4"/>
    <w:rsid w:val="004D2116"/>
    <w:rsid w:val="004D4745"/>
    <w:rsid w:val="004D4BDC"/>
    <w:rsid w:val="004D7C30"/>
    <w:rsid w:val="00515801"/>
    <w:rsid w:val="005247EF"/>
    <w:rsid w:val="00531986"/>
    <w:rsid w:val="005339D5"/>
    <w:rsid w:val="00534616"/>
    <w:rsid w:val="00541145"/>
    <w:rsid w:val="00556B27"/>
    <w:rsid w:val="00556E96"/>
    <w:rsid w:val="00562EFC"/>
    <w:rsid w:val="0056641A"/>
    <w:rsid w:val="00566814"/>
    <w:rsid w:val="00572620"/>
    <w:rsid w:val="0057266D"/>
    <w:rsid w:val="00572E20"/>
    <w:rsid w:val="00575EA9"/>
    <w:rsid w:val="00580540"/>
    <w:rsid w:val="00581A03"/>
    <w:rsid w:val="0058737F"/>
    <w:rsid w:val="00593237"/>
    <w:rsid w:val="005A40EA"/>
    <w:rsid w:val="005A4A7D"/>
    <w:rsid w:val="005A5989"/>
    <w:rsid w:val="005A738D"/>
    <w:rsid w:val="005B32D7"/>
    <w:rsid w:val="005B768C"/>
    <w:rsid w:val="005C1CED"/>
    <w:rsid w:val="005C5339"/>
    <w:rsid w:val="005C7A9A"/>
    <w:rsid w:val="005D0937"/>
    <w:rsid w:val="005E4E7E"/>
    <w:rsid w:val="005E611B"/>
    <w:rsid w:val="005F26C3"/>
    <w:rsid w:val="00601800"/>
    <w:rsid w:val="0060293C"/>
    <w:rsid w:val="00615902"/>
    <w:rsid w:val="006328C0"/>
    <w:rsid w:val="00637D3E"/>
    <w:rsid w:val="00641143"/>
    <w:rsid w:val="00642251"/>
    <w:rsid w:val="00643CCF"/>
    <w:rsid w:val="0064680F"/>
    <w:rsid w:val="006473C3"/>
    <w:rsid w:val="00650BFF"/>
    <w:rsid w:val="00652E52"/>
    <w:rsid w:val="00661C7B"/>
    <w:rsid w:val="00667F46"/>
    <w:rsid w:val="0067376C"/>
    <w:rsid w:val="0067438C"/>
    <w:rsid w:val="00676889"/>
    <w:rsid w:val="006826B4"/>
    <w:rsid w:val="006839A7"/>
    <w:rsid w:val="0069000F"/>
    <w:rsid w:val="006936C9"/>
    <w:rsid w:val="0069622F"/>
    <w:rsid w:val="006A12C8"/>
    <w:rsid w:val="006A533A"/>
    <w:rsid w:val="006D303B"/>
    <w:rsid w:val="006D357E"/>
    <w:rsid w:val="006E09C0"/>
    <w:rsid w:val="006E50A9"/>
    <w:rsid w:val="006E6F0F"/>
    <w:rsid w:val="006F0293"/>
    <w:rsid w:val="006F3F03"/>
    <w:rsid w:val="00701A2E"/>
    <w:rsid w:val="0071209B"/>
    <w:rsid w:val="00713556"/>
    <w:rsid w:val="00714A3A"/>
    <w:rsid w:val="00722496"/>
    <w:rsid w:val="00733CAA"/>
    <w:rsid w:val="0074021D"/>
    <w:rsid w:val="00762446"/>
    <w:rsid w:val="00762FE1"/>
    <w:rsid w:val="007641B8"/>
    <w:rsid w:val="00764F3B"/>
    <w:rsid w:val="00780248"/>
    <w:rsid w:val="00781BB7"/>
    <w:rsid w:val="00782856"/>
    <w:rsid w:val="00783954"/>
    <w:rsid w:val="00784E07"/>
    <w:rsid w:val="00784E32"/>
    <w:rsid w:val="00786032"/>
    <w:rsid w:val="007878E7"/>
    <w:rsid w:val="00791603"/>
    <w:rsid w:val="007A04BA"/>
    <w:rsid w:val="007B101C"/>
    <w:rsid w:val="007B603C"/>
    <w:rsid w:val="007C1A11"/>
    <w:rsid w:val="007C300F"/>
    <w:rsid w:val="007C4453"/>
    <w:rsid w:val="007D5C0A"/>
    <w:rsid w:val="007E0EDC"/>
    <w:rsid w:val="007F12EB"/>
    <w:rsid w:val="007F70F5"/>
    <w:rsid w:val="00801377"/>
    <w:rsid w:val="00812403"/>
    <w:rsid w:val="008125A0"/>
    <w:rsid w:val="008149F3"/>
    <w:rsid w:val="0083602C"/>
    <w:rsid w:val="008464D7"/>
    <w:rsid w:val="00857265"/>
    <w:rsid w:val="00861682"/>
    <w:rsid w:val="00866B62"/>
    <w:rsid w:val="00874CB7"/>
    <w:rsid w:val="00875C66"/>
    <w:rsid w:val="0087746E"/>
    <w:rsid w:val="00883C04"/>
    <w:rsid w:val="008846A2"/>
    <w:rsid w:val="00885A6A"/>
    <w:rsid w:val="008B6429"/>
    <w:rsid w:val="008C05AF"/>
    <w:rsid w:val="008C0927"/>
    <w:rsid w:val="008C6C11"/>
    <w:rsid w:val="008D17A1"/>
    <w:rsid w:val="008D73B1"/>
    <w:rsid w:val="008E0451"/>
    <w:rsid w:val="008F6F40"/>
    <w:rsid w:val="008F743C"/>
    <w:rsid w:val="0090755A"/>
    <w:rsid w:val="009136D1"/>
    <w:rsid w:val="00913BFC"/>
    <w:rsid w:val="0092249D"/>
    <w:rsid w:val="009227F7"/>
    <w:rsid w:val="009314B2"/>
    <w:rsid w:val="00932B9B"/>
    <w:rsid w:val="009465BA"/>
    <w:rsid w:val="00953A28"/>
    <w:rsid w:val="00962C6E"/>
    <w:rsid w:val="00963B64"/>
    <w:rsid w:val="0096534C"/>
    <w:rsid w:val="009707B4"/>
    <w:rsid w:val="00974CB7"/>
    <w:rsid w:val="00984179"/>
    <w:rsid w:val="009847B4"/>
    <w:rsid w:val="00986ECC"/>
    <w:rsid w:val="009A098A"/>
    <w:rsid w:val="009B25D3"/>
    <w:rsid w:val="009B4CD0"/>
    <w:rsid w:val="009D4527"/>
    <w:rsid w:val="00A01960"/>
    <w:rsid w:val="00A04AA2"/>
    <w:rsid w:val="00A04FFE"/>
    <w:rsid w:val="00A11F18"/>
    <w:rsid w:val="00A249AB"/>
    <w:rsid w:val="00A27316"/>
    <w:rsid w:val="00A32B1B"/>
    <w:rsid w:val="00A3395E"/>
    <w:rsid w:val="00A33F80"/>
    <w:rsid w:val="00A43422"/>
    <w:rsid w:val="00A45322"/>
    <w:rsid w:val="00A523E4"/>
    <w:rsid w:val="00A52659"/>
    <w:rsid w:val="00A62DFE"/>
    <w:rsid w:val="00A67F86"/>
    <w:rsid w:val="00A7129B"/>
    <w:rsid w:val="00A71741"/>
    <w:rsid w:val="00A71AEC"/>
    <w:rsid w:val="00A72FA2"/>
    <w:rsid w:val="00A774EB"/>
    <w:rsid w:val="00A81D96"/>
    <w:rsid w:val="00A86539"/>
    <w:rsid w:val="00A907C0"/>
    <w:rsid w:val="00AA7E1B"/>
    <w:rsid w:val="00AB473A"/>
    <w:rsid w:val="00AD15F3"/>
    <w:rsid w:val="00AD4A35"/>
    <w:rsid w:val="00AD6686"/>
    <w:rsid w:val="00AD740E"/>
    <w:rsid w:val="00AE2522"/>
    <w:rsid w:val="00AE55DB"/>
    <w:rsid w:val="00B02B8F"/>
    <w:rsid w:val="00B04C09"/>
    <w:rsid w:val="00B2093D"/>
    <w:rsid w:val="00B20E37"/>
    <w:rsid w:val="00B223F6"/>
    <w:rsid w:val="00B36183"/>
    <w:rsid w:val="00B60AC4"/>
    <w:rsid w:val="00B8762F"/>
    <w:rsid w:val="00B90D27"/>
    <w:rsid w:val="00B944E5"/>
    <w:rsid w:val="00B963D7"/>
    <w:rsid w:val="00B9677E"/>
    <w:rsid w:val="00BA0466"/>
    <w:rsid w:val="00BA07FB"/>
    <w:rsid w:val="00BA31B3"/>
    <w:rsid w:val="00BB3040"/>
    <w:rsid w:val="00BB3335"/>
    <w:rsid w:val="00BB540E"/>
    <w:rsid w:val="00BC3A60"/>
    <w:rsid w:val="00BC3B18"/>
    <w:rsid w:val="00BD2416"/>
    <w:rsid w:val="00BD4B33"/>
    <w:rsid w:val="00BE1F23"/>
    <w:rsid w:val="00BE3407"/>
    <w:rsid w:val="00BF34A4"/>
    <w:rsid w:val="00BF786C"/>
    <w:rsid w:val="00C00786"/>
    <w:rsid w:val="00C024F1"/>
    <w:rsid w:val="00C103F3"/>
    <w:rsid w:val="00C1180D"/>
    <w:rsid w:val="00C11EC9"/>
    <w:rsid w:val="00C336BB"/>
    <w:rsid w:val="00C405A3"/>
    <w:rsid w:val="00C42277"/>
    <w:rsid w:val="00C439A6"/>
    <w:rsid w:val="00C47021"/>
    <w:rsid w:val="00C47C67"/>
    <w:rsid w:val="00C51199"/>
    <w:rsid w:val="00C53A69"/>
    <w:rsid w:val="00C5760F"/>
    <w:rsid w:val="00C639F8"/>
    <w:rsid w:val="00C67B15"/>
    <w:rsid w:val="00C67EC3"/>
    <w:rsid w:val="00C722C5"/>
    <w:rsid w:val="00C730B8"/>
    <w:rsid w:val="00C7536F"/>
    <w:rsid w:val="00C925CE"/>
    <w:rsid w:val="00CB754C"/>
    <w:rsid w:val="00CB79E7"/>
    <w:rsid w:val="00CC3C58"/>
    <w:rsid w:val="00CC5A01"/>
    <w:rsid w:val="00CC5D8C"/>
    <w:rsid w:val="00CD0E98"/>
    <w:rsid w:val="00CD38D0"/>
    <w:rsid w:val="00CE0FCA"/>
    <w:rsid w:val="00CE1A50"/>
    <w:rsid w:val="00CE5ECF"/>
    <w:rsid w:val="00CE64DC"/>
    <w:rsid w:val="00CE7203"/>
    <w:rsid w:val="00CF256F"/>
    <w:rsid w:val="00CF7E05"/>
    <w:rsid w:val="00D02CC1"/>
    <w:rsid w:val="00D0580A"/>
    <w:rsid w:val="00D216C2"/>
    <w:rsid w:val="00D22004"/>
    <w:rsid w:val="00D51126"/>
    <w:rsid w:val="00D550E8"/>
    <w:rsid w:val="00D63AF4"/>
    <w:rsid w:val="00D67BB5"/>
    <w:rsid w:val="00D74834"/>
    <w:rsid w:val="00D80C63"/>
    <w:rsid w:val="00D81638"/>
    <w:rsid w:val="00D81F18"/>
    <w:rsid w:val="00D8574E"/>
    <w:rsid w:val="00D95340"/>
    <w:rsid w:val="00D95F4D"/>
    <w:rsid w:val="00DA3429"/>
    <w:rsid w:val="00DA4E7A"/>
    <w:rsid w:val="00DC0C9C"/>
    <w:rsid w:val="00DD36D5"/>
    <w:rsid w:val="00DE67D3"/>
    <w:rsid w:val="00DF37F7"/>
    <w:rsid w:val="00E04A7C"/>
    <w:rsid w:val="00E053E0"/>
    <w:rsid w:val="00E147A0"/>
    <w:rsid w:val="00E15A14"/>
    <w:rsid w:val="00E15A9B"/>
    <w:rsid w:val="00E24C41"/>
    <w:rsid w:val="00E333A1"/>
    <w:rsid w:val="00E34218"/>
    <w:rsid w:val="00E41BFC"/>
    <w:rsid w:val="00E42646"/>
    <w:rsid w:val="00E443B6"/>
    <w:rsid w:val="00E50C9B"/>
    <w:rsid w:val="00E517D4"/>
    <w:rsid w:val="00E56469"/>
    <w:rsid w:val="00E6544F"/>
    <w:rsid w:val="00E66655"/>
    <w:rsid w:val="00E670B0"/>
    <w:rsid w:val="00E72ADB"/>
    <w:rsid w:val="00E75557"/>
    <w:rsid w:val="00E7578F"/>
    <w:rsid w:val="00E777EF"/>
    <w:rsid w:val="00E77E22"/>
    <w:rsid w:val="00E854FF"/>
    <w:rsid w:val="00E92045"/>
    <w:rsid w:val="00EA1870"/>
    <w:rsid w:val="00EA7C23"/>
    <w:rsid w:val="00EB1E54"/>
    <w:rsid w:val="00EC2822"/>
    <w:rsid w:val="00EC4218"/>
    <w:rsid w:val="00ED4714"/>
    <w:rsid w:val="00EE4BB3"/>
    <w:rsid w:val="00EE6609"/>
    <w:rsid w:val="00EF0448"/>
    <w:rsid w:val="00EF0EFC"/>
    <w:rsid w:val="00EF219D"/>
    <w:rsid w:val="00F11459"/>
    <w:rsid w:val="00F1153D"/>
    <w:rsid w:val="00F22155"/>
    <w:rsid w:val="00F25F96"/>
    <w:rsid w:val="00F27D43"/>
    <w:rsid w:val="00F372A4"/>
    <w:rsid w:val="00F41EB9"/>
    <w:rsid w:val="00F458A3"/>
    <w:rsid w:val="00F45D0C"/>
    <w:rsid w:val="00F53D68"/>
    <w:rsid w:val="00F56A01"/>
    <w:rsid w:val="00F56ED4"/>
    <w:rsid w:val="00F65F96"/>
    <w:rsid w:val="00F66179"/>
    <w:rsid w:val="00F8200D"/>
    <w:rsid w:val="00FB37AF"/>
    <w:rsid w:val="00FC0403"/>
    <w:rsid w:val="00FC115C"/>
    <w:rsid w:val="00FC2FBC"/>
    <w:rsid w:val="00FD05E1"/>
    <w:rsid w:val="00FD444A"/>
    <w:rsid w:val="00FD49C8"/>
    <w:rsid w:val="00FE4098"/>
    <w:rsid w:val="02423C5B"/>
    <w:rsid w:val="0C6EA9C8"/>
    <w:rsid w:val="0C991995"/>
    <w:rsid w:val="0ED745AC"/>
    <w:rsid w:val="118213C7"/>
    <w:rsid w:val="11B052B7"/>
    <w:rsid w:val="1CAFA206"/>
    <w:rsid w:val="1CF25AE2"/>
    <w:rsid w:val="2571566B"/>
    <w:rsid w:val="269001E0"/>
    <w:rsid w:val="2DD6DF05"/>
    <w:rsid w:val="2E74A208"/>
    <w:rsid w:val="376498EE"/>
    <w:rsid w:val="3E02F000"/>
    <w:rsid w:val="4FA2C038"/>
    <w:rsid w:val="50AF45E6"/>
    <w:rsid w:val="561924F9"/>
    <w:rsid w:val="65091890"/>
    <w:rsid w:val="67A77FB7"/>
    <w:rsid w:val="6A51C2D3"/>
    <w:rsid w:val="6CD32B6C"/>
    <w:rsid w:val="7180ECE3"/>
    <w:rsid w:val="79C5EDCF"/>
    <w:rsid w:val="7CB1EB8A"/>
    <w:rsid w:val="7E731E85"/>
    <w:rsid w:val="7FDA6A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30DD9959"/>
  <w15:docId w15:val="{DE93FA43-724A-42E2-855F-9C45994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4EB"/>
    <w:pPr>
      <w:widowControl w:val="0"/>
      <w:spacing w:after="0" w:line="240" w:lineRule="auto"/>
      <w:jc w:val="both"/>
    </w:pPr>
    <w:rPr>
      <w:rFonts w:ascii="Meiryo UI" w:eastAsia="Meiryo UI" w:hAnsi="Meiryo UI" w:cs="Times New Roman"/>
      <w:color w:val="00000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74EB"/>
    <w:pPr>
      <w:widowControl w:val="0"/>
      <w:spacing w:after="0" w:line="240" w:lineRule="auto"/>
      <w:jc w:val="both"/>
    </w:pPr>
    <w:rPr>
      <w:rFonts w:ascii="Meiryo UI" w:eastAsia="Meiryo UI" w:hAnsi="Meiryo UI" w:cs="Times New Roman"/>
      <w:color w:val="000000"/>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74EB"/>
    <w:pPr>
      <w:tabs>
        <w:tab w:val="center" w:pos="4252"/>
        <w:tab w:val="right" w:pos="8504"/>
      </w:tabs>
      <w:snapToGrid w:val="0"/>
    </w:pPr>
  </w:style>
  <w:style w:type="character" w:customStyle="1" w:styleId="a5">
    <w:name w:val="ヘッダー (文字)"/>
    <w:basedOn w:val="a0"/>
    <w:link w:val="a4"/>
    <w:uiPriority w:val="99"/>
    <w:rsid w:val="00A774EB"/>
    <w:rPr>
      <w:rFonts w:ascii="Meiryo UI" w:eastAsia="Meiryo UI" w:hAnsi="Meiryo UI" w:cs="Times New Roman"/>
      <w:color w:val="000000"/>
      <w:sz w:val="20"/>
      <w:szCs w:val="20"/>
      <w:lang w:eastAsia="ja-JP"/>
    </w:rPr>
  </w:style>
  <w:style w:type="paragraph" w:styleId="a6">
    <w:name w:val="footer"/>
    <w:basedOn w:val="a"/>
    <w:link w:val="a7"/>
    <w:uiPriority w:val="99"/>
    <w:unhideWhenUsed/>
    <w:rsid w:val="00A774EB"/>
    <w:pPr>
      <w:tabs>
        <w:tab w:val="center" w:pos="4252"/>
        <w:tab w:val="right" w:pos="8504"/>
      </w:tabs>
      <w:snapToGrid w:val="0"/>
    </w:pPr>
  </w:style>
  <w:style w:type="character" w:customStyle="1" w:styleId="a7">
    <w:name w:val="フッター (文字)"/>
    <w:basedOn w:val="a0"/>
    <w:link w:val="a6"/>
    <w:uiPriority w:val="99"/>
    <w:rsid w:val="00A774EB"/>
    <w:rPr>
      <w:rFonts w:ascii="Meiryo UI" w:eastAsia="Meiryo UI" w:hAnsi="Meiryo UI" w:cs="Times New Roman"/>
      <w:color w:val="000000"/>
      <w:sz w:val="20"/>
      <w:szCs w:val="20"/>
      <w:lang w:eastAsia="ja-JP"/>
    </w:rPr>
  </w:style>
  <w:style w:type="character" w:styleId="a8">
    <w:name w:val="annotation reference"/>
    <w:basedOn w:val="a0"/>
    <w:uiPriority w:val="99"/>
    <w:semiHidden/>
    <w:unhideWhenUsed/>
    <w:rsid w:val="001820C9"/>
    <w:rPr>
      <w:sz w:val="18"/>
      <w:szCs w:val="18"/>
    </w:rPr>
  </w:style>
  <w:style w:type="paragraph" w:styleId="a9">
    <w:name w:val="annotation text"/>
    <w:basedOn w:val="a"/>
    <w:link w:val="aa"/>
    <w:uiPriority w:val="99"/>
    <w:semiHidden/>
    <w:unhideWhenUsed/>
    <w:rsid w:val="001820C9"/>
    <w:pPr>
      <w:jc w:val="left"/>
    </w:pPr>
    <w:rPr>
      <w:rFonts w:asciiTheme="minorHAnsi" w:eastAsiaTheme="minorEastAsia" w:hAnsiTheme="minorHAnsi" w:cstheme="minorBidi"/>
      <w:color w:val="auto"/>
      <w:kern w:val="2"/>
      <w:sz w:val="21"/>
      <w:szCs w:val="22"/>
    </w:rPr>
  </w:style>
  <w:style w:type="character" w:customStyle="1" w:styleId="aa">
    <w:name w:val="コメント文字列 (文字)"/>
    <w:basedOn w:val="a0"/>
    <w:link w:val="a9"/>
    <w:uiPriority w:val="99"/>
    <w:semiHidden/>
    <w:rsid w:val="001820C9"/>
    <w:rPr>
      <w:kern w:val="2"/>
      <w:sz w:val="21"/>
      <w:lang w:eastAsia="ja-JP"/>
    </w:rPr>
  </w:style>
  <w:style w:type="paragraph" w:styleId="ab">
    <w:name w:val="List Paragraph"/>
    <w:basedOn w:val="a"/>
    <w:uiPriority w:val="34"/>
    <w:qFormat/>
    <w:rsid w:val="00097B7B"/>
    <w:pPr>
      <w:ind w:leftChars="400" w:left="840"/>
    </w:pPr>
    <w:rPr>
      <w:rFonts w:asciiTheme="minorHAnsi" w:eastAsiaTheme="minorEastAsia" w:hAnsiTheme="minorHAnsi" w:cstheme="minorBidi"/>
      <w:color w:val="auto"/>
      <w:kern w:val="2"/>
      <w:sz w:val="21"/>
      <w:szCs w:val="22"/>
    </w:rPr>
  </w:style>
  <w:style w:type="paragraph" w:customStyle="1" w:styleId="paragraph">
    <w:name w:val="paragraph"/>
    <w:basedOn w:val="a"/>
    <w:rsid w:val="0047761F"/>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character" w:customStyle="1" w:styleId="normaltextrun">
    <w:name w:val="normaltextrun"/>
    <w:basedOn w:val="a0"/>
    <w:rsid w:val="0047761F"/>
  </w:style>
  <w:style w:type="character" w:customStyle="1" w:styleId="eop">
    <w:name w:val="eop"/>
    <w:basedOn w:val="a0"/>
    <w:rsid w:val="0047761F"/>
  </w:style>
  <w:style w:type="paragraph" w:styleId="ac">
    <w:name w:val="Date"/>
    <w:basedOn w:val="a"/>
    <w:next w:val="a"/>
    <w:link w:val="ad"/>
    <w:uiPriority w:val="99"/>
    <w:semiHidden/>
    <w:unhideWhenUsed/>
    <w:rsid w:val="00F22155"/>
  </w:style>
  <w:style w:type="character" w:customStyle="1" w:styleId="ad">
    <w:name w:val="日付 (文字)"/>
    <w:basedOn w:val="a0"/>
    <w:link w:val="ac"/>
    <w:uiPriority w:val="99"/>
    <w:semiHidden/>
    <w:rsid w:val="00F22155"/>
    <w:rPr>
      <w:rFonts w:ascii="Meiryo UI" w:eastAsia="Meiryo UI" w:hAnsi="Meiryo UI" w:cs="Times New Roman"/>
      <w:color w:val="000000"/>
      <w:sz w:val="20"/>
      <w:szCs w:val="20"/>
      <w:lang w:eastAsia="ja-JP"/>
    </w:rPr>
  </w:style>
  <w:style w:type="paragraph" w:styleId="ae">
    <w:name w:val="annotation subject"/>
    <w:basedOn w:val="a9"/>
    <w:next w:val="a9"/>
    <w:link w:val="af"/>
    <w:uiPriority w:val="99"/>
    <w:semiHidden/>
    <w:unhideWhenUsed/>
    <w:rsid w:val="00BD4B33"/>
    <w:rPr>
      <w:rFonts w:ascii="Meiryo UI" w:eastAsia="Meiryo UI" w:hAnsi="Meiryo UI" w:cs="Times New Roman"/>
      <w:b/>
      <w:bCs/>
      <w:color w:val="000000"/>
      <w:kern w:val="0"/>
      <w:sz w:val="20"/>
      <w:szCs w:val="20"/>
    </w:rPr>
  </w:style>
  <w:style w:type="character" w:customStyle="1" w:styleId="af">
    <w:name w:val="コメント内容 (文字)"/>
    <w:basedOn w:val="aa"/>
    <w:link w:val="ae"/>
    <w:uiPriority w:val="99"/>
    <w:semiHidden/>
    <w:rsid w:val="00BD4B33"/>
    <w:rPr>
      <w:rFonts w:ascii="Meiryo UI" w:eastAsia="Meiryo UI" w:hAnsi="Meiryo UI" w:cs="Times New Roman"/>
      <w:b/>
      <w:bCs/>
      <w:color w:val="000000"/>
      <w:kern w:val="2"/>
      <w:sz w:val="20"/>
      <w:szCs w:val="20"/>
      <w:lang w:eastAsia="ja-JP"/>
    </w:rPr>
  </w:style>
  <w:style w:type="paragraph" w:styleId="af0">
    <w:name w:val="Revision"/>
    <w:hidden/>
    <w:uiPriority w:val="99"/>
    <w:semiHidden/>
    <w:rsid w:val="00BD4B33"/>
    <w:pPr>
      <w:spacing w:after="0" w:line="240" w:lineRule="auto"/>
    </w:pPr>
    <w:rPr>
      <w:rFonts w:ascii="Meiryo UI" w:eastAsia="Meiryo UI" w:hAnsi="Meiryo UI" w:cs="Times New Roman"/>
      <w:color w:val="000000"/>
      <w:sz w:val="20"/>
      <w:szCs w:val="20"/>
      <w:lang w:eastAsia="ja-JP"/>
    </w:rPr>
  </w:style>
  <w:style w:type="character" w:styleId="af1">
    <w:name w:val="Hyperlink"/>
    <w:basedOn w:val="a0"/>
    <w:uiPriority w:val="99"/>
    <w:unhideWhenUsed/>
    <w:rsid w:val="004D4745"/>
    <w:rPr>
      <w:color w:val="0000FF" w:themeColor="hyperlink"/>
      <w:u w:val="single"/>
    </w:rPr>
  </w:style>
  <w:style w:type="character" w:styleId="af2">
    <w:name w:val="Unresolved Mention"/>
    <w:basedOn w:val="a0"/>
    <w:uiPriority w:val="99"/>
    <w:semiHidden/>
    <w:unhideWhenUsed/>
    <w:rsid w:val="004D4745"/>
    <w:rPr>
      <w:color w:val="605E5C"/>
      <w:shd w:val="clear" w:color="auto" w:fill="E1DFDD"/>
    </w:rPr>
  </w:style>
  <w:style w:type="character" w:styleId="af3">
    <w:name w:val="FollowedHyperlink"/>
    <w:basedOn w:val="a0"/>
    <w:uiPriority w:val="99"/>
    <w:semiHidden/>
    <w:unhideWhenUsed/>
    <w:rsid w:val="00BB5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3553">
      <w:bodyDiv w:val="1"/>
      <w:marLeft w:val="0"/>
      <w:marRight w:val="0"/>
      <w:marTop w:val="0"/>
      <w:marBottom w:val="0"/>
      <w:divBdr>
        <w:top w:val="none" w:sz="0" w:space="0" w:color="auto"/>
        <w:left w:val="none" w:sz="0" w:space="0" w:color="auto"/>
        <w:bottom w:val="none" w:sz="0" w:space="0" w:color="auto"/>
        <w:right w:val="none" w:sz="0" w:space="0" w:color="auto"/>
      </w:divBdr>
    </w:div>
    <w:div w:id="660352546">
      <w:bodyDiv w:val="1"/>
      <w:marLeft w:val="0"/>
      <w:marRight w:val="0"/>
      <w:marTop w:val="0"/>
      <w:marBottom w:val="0"/>
      <w:divBdr>
        <w:top w:val="none" w:sz="0" w:space="0" w:color="auto"/>
        <w:left w:val="none" w:sz="0" w:space="0" w:color="auto"/>
        <w:bottom w:val="none" w:sz="0" w:space="0" w:color="auto"/>
        <w:right w:val="none" w:sz="0" w:space="0" w:color="auto"/>
      </w:divBdr>
    </w:div>
    <w:div w:id="813258454">
      <w:bodyDiv w:val="1"/>
      <w:marLeft w:val="0"/>
      <w:marRight w:val="0"/>
      <w:marTop w:val="0"/>
      <w:marBottom w:val="0"/>
      <w:divBdr>
        <w:top w:val="none" w:sz="0" w:space="0" w:color="auto"/>
        <w:left w:val="none" w:sz="0" w:space="0" w:color="auto"/>
        <w:bottom w:val="none" w:sz="0" w:space="0" w:color="auto"/>
        <w:right w:val="none" w:sz="0" w:space="0" w:color="auto"/>
      </w:divBdr>
      <w:divsChild>
        <w:div w:id="17776734">
          <w:marLeft w:val="0"/>
          <w:marRight w:val="0"/>
          <w:marTop w:val="0"/>
          <w:marBottom w:val="0"/>
          <w:divBdr>
            <w:top w:val="none" w:sz="0" w:space="0" w:color="auto"/>
            <w:left w:val="none" w:sz="0" w:space="0" w:color="auto"/>
            <w:bottom w:val="none" w:sz="0" w:space="0" w:color="auto"/>
            <w:right w:val="none" w:sz="0" w:space="0" w:color="auto"/>
          </w:divBdr>
        </w:div>
        <w:div w:id="21783135">
          <w:marLeft w:val="0"/>
          <w:marRight w:val="0"/>
          <w:marTop w:val="0"/>
          <w:marBottom w:val="0"/>
          <w:divBdr>
            <w:top w:val="none" w:sz="0" w:space="0" w:color="auto"/>
            <w:left w:val="none" w:sz="0" w:space="0" w:color="auto"/>
            <w:bottom w:val="none" w:sz="0" w:space="0" w:color="auto"/>
            <w:right w:val="none" w:sz="0" w:space="0" w:color="auto"/>
          </w:divBdr>
        </w:div>
        <w:div w:id="80882174">
          <w:marLeft w:val="0"/>
          <w:marRight w:val="0"/>
          <w:marTop w:val="0"/>
          <w:marBottom w:val="0"/>
          <w:divBdr>
            <w:top w:val="none" w:sz="0" w:space="0" w:color="auto"/>
            <w:left w:val="none" w:sz="0" w:space="0" w:color="auto"/>
            <w:bottom w:val="none" w:sz="0" w:space="0" w:color="auto"/>
            <w:right w:val="none" w:sz="0" w:space="0" w:color="auto"/>
          </w:divBdr>
        </w:div>
        <w:div w:id="137505178">
          <w:marLeft w:val="0"/>
          <w:marRight w:val="0"/>
          <w:marTop w:val="0"/>
          <w:marBottom w:val="0"/>
          <w:divBdr>
            <w:top w:val="none" w:sz="0" w:space="0" w:color="auto"/>
            <w:left w:val="none" w:sz="0" w:space="0" w:color="auto"/>
            <w:bottom w:val="none" w:sz="0" w:space="0" w:color="auto"/>
            <w:right w:val="none" w:sz="0" w:space="0" w:color="auto"/>
          </w:divBdr>
        </w:div>
        <w:div w:id="179970150">
          <w:marLeft w:val="0"/>
          <w:marRight w:val="0"/>
          <w:marTop w:val="0"/>
          <w:marBottom w:val="0"/>
          <w:divBdr>
            <w:top w:val="none" w:sz="0" w:space="0" w:color="auto"/>
            <w:left w:val="none" w:sz="0" w:space="0" w:color="auto"/>
            <w:bottom w:val="none" w:sz="0" w:space="0" w:color="auto"/>
            <w:right w:val="none" w:sz="0" w:space="0" w:color="auto"/>
          </w:divBdr>
        </w:div>
        <w:div w:id="235211332">
          <w:marLeft w:val="0"/>
          <w:marRight w:val="0"/>
          <w:marTop w:val="0"/>
          <w:marBottom w:val="0"/>
          <w:divBdr>
            <w:top w:val="none" w:sz="0" w:space="0" w:color="auto"/>
            <w:left w:val="none" w:sz="0" w:space="0" w:color="auto"/>
            <w:bottom w:val="none" w:sz="0" w:space="0" w:color="auto"/>
            <w:right w:val="none" w:sz="0" w:space="0" w:color="auto"/>
          </w:divBdr>
        </w:div>
        <w:div w:id="250235225">
          <w:marLeft w:val="0"/>
          <w:marRight w:val="0"/>
          <w:marTop w:val="0"/>
          <w:marBottom w:val="0"/>
          <w:divBdr>
            <w:top w:val="none" w:sz="0" w:space="0" w:color="auto"/>
            <w:left w:val="none" w:sz="0" w:space="0" w:color="auto"/>
            <w:bottom w:val="none" w:sz="0" w:space="0" w:color="auto"/>
            <w:right w:val="none" w:sz="0" w:space="0" w:color="auto"/>
          </w:divBdr>
        </w:div>
        <w:div w:id="332488007">
          <w:marLeft w:val="0"/>
          <w:marRight w:val="0"/>
          <w:marTop w:val="0"/>
          <w:marBottom w:val="0"/>
          <w:divBdr>
            <w:top w:val="none" w:sz="0" w:space="0" w:color="auto"/>
            <w:left w:val="none" w:sz="0" w:space="0" w:color="auto"/>
            <w:bottom w:val="none" w:sz="0" w:space="0" w:color="auto"/>
            <w:right w:val="none" w:sz="0" w:space="0" w:color="auto"/>
          </w:divBdr>
        </w:div>
        <w:div w:id="345064055">
          <w:marLeft w:val="0"/>
          <w:marRight w:val="0"/>
          <w:marTop w:val="0"/>
          <w:marBottom w:val="0"/>
          <w:divBdr>
            <w:top w:val="none" w:sz="0" w:space="0" w:color="auto"/>
            <w:left w:val="none" w:sz="0" w:space="0" w:color="auto"/>
            <w:bottom w:val="none" w:sz="0" w:space="0" w:color="auto"/>
            <w:right w:val="none" w:sz="0" w:space="0" w:color="auto"/>
          </w:divBdr>
        </w:div>
        <w:div w:id="351414688">
          <w:marLeft w:val="0"/>
          <w:marRight w:val="0"/>
          <w:marTop w:val="0"/>
          <w:marBottom w:val="0"/>
          <w:divBdr>
            <w:top w:val="none" w:sz="0" w:space="0" w:color="auto"/>
            <w:left w:val="none" w:sz="0" w:space="0" w:color="auto"/>
            <w:bottom w:val="none" w:sz="0" w:space="0" w:color="auto"/>
            <w:right w:val="none" w:sz="0" w:space="0" w:color="auto"/>
          </w:divBdr>
        </w:div>
        <w:div w:id="396973108">
          <w:marLeft w:val="0"/>
          <w:marRight w:val="0"/>
          <w:marTop w:val="0"/>
          <w:marBottom w:val="0"/>
          <w:divBdr>
            <w:top w:val="none" w:sz="0" w:space="0" w:color="auto"/>
            <w:left w:val="none" w:sz="0" w:space="0" w:color="auto"/>
            <w:bottom w:val="none" w:sz="0" w:space="0" w:color="auto"/>
            <w:right w:val="none" w:sz="0" w:space="0" w:color="auto"/>
          </w:divBdr>
        </w:div>
        <w:div w:id="442842003">
          <w:marLeft w:val="0"/>
          <w:marRight w:val="0"/>
          <w:marTop w:val="0"/>
          <w:marBottom w:val="0"/>
          <w:divBdr>
            <w:top w:val="none" w:sz="0" w:space="0" w:color="auto"/>
            <w:left w:val="none" w:sz="0" w:space="0" w:color="auto"/>
            <w:bottom w:val="none" w:sz="0" w:space="0" w:color="auto"/>
            <w:right w:val="none" w:sz="0" w:space="0" w:color="auto"/>
          </w:divBdr>
        </w:div>
        <w:div w:id="484514046">
          <w:marLeft w:val="0"/>
          <w:marRight w:val="0"/>
          <w:marTop w:val="0"/>
          <w:marBottom w:val="0"/>
          <w:divBdr>
            <w:top w:val="none" w:sz="0" w:space="0" w:color="auto"/>
            <w:left w:val="none" w:sz="0" w:space="0" w:color="auto"/>
            <w:bottom w:val="none" w:sz="0" w:space="0" w:color="auto"/>
            <w:right w:val="none" w:sz="0" w:space="0" w:color="auto"/>
          </w:divBdr>
        </w:div>
        <w:div w:id="618297478">
          <w:marLeft w:val="0"/>
          <w:marRight w:val="0"/>
          <w:marTop w:val="0"/>
          <w:marBottom w:val="0"/>
          <w:divBdr>
            <w:top w:val="none" w:sz="0" w:space="0" w:color="auto"/>
            <w:left w:val="none" w:sz="0" w:space="0" w:color="auto"/>
            <w:bottom w:val="none" w:sz="0" w:space="0" w:color="auto"/>
            <w:right w:val="none" w:sz="0" w:space="0" w:color="auto"/>
          </w:divBdr>
        </w:div>
        <w:div w:id="623660889">
          <w:marLeft w:val="0"/>
          <w:marRight w:val="0"/>
          <w:marTop w:val="0"/>
          <w:marBottom w:val="0"/>
          <w:divBdr>
            <w:top w:val="none" w:sz="0" w:space="0" w:color="auto"/>
            <w:left w:val="none" w:sz="0" w:space="0" w:color="auto"/>
            <w:bottom w:val="none" w:sz="0" w:space="0" w:color="auto"/>
            <w:right w:val="none" w:sz="0" w:space="0" w:color="auto"/>
          </w:divBdr>
        </w:div>
        <w:div w:id="740327334">
          <w:marLeft w:val="0"/>
          <w:marRight w:val="0"/>
          <w:marTop w:val="0"/>
          <w:marBottom w:val="0"/>
          <w:divBdr>
            <w:top w:val="none" w:sz="0" w:space="0" w:color="auto"/>
            <w:left w:val="none" w:sz="0" w:space="0" w:color="auto"/>
            <w:bottom w:val="none" w:sz="0" w:space="0" w:color="auto"/>
            <w:right w:val="none" w:sz="0" w:space="0" w:color="auto"/>
          </w:divBdr>
        </w:div>
        <w:div w:id="806702098">
          <w:marLeft w:val="0"/>
          <w:marRight w:val="0"/>
          <w:marTop w:val="0"/>
          <w:marBottom w:val="0"/>
          <w:divBdr>
            <w:top w:val="none" w:sz="0" w:space="0" w:color="auto"/>
            <w:left w:val="none" w:sz="0" w:space="0" w:color="auto"/>
            <w:bottom w:val="none" w:sz="0" w:space="0" w:color="auto"/>
            <w:right w:val="none" w:sz="0" w:space="0" w:color="auto"/>
          </w:divBdr>
        </w:div>
        <w:div w:id="902758564">
          <w:marLeft w:val="0"/>
          <w:marRight w:val="0"/>
          <w:marTop w:val="0"/>
          <w:marBottom w:val="0"/>
          <w:divBdr>
            <w:top w:val="none" w:sz="0" w:space="0" w:color="auto"/>
            <w:left w:val="none" w:sz="0" w:space="0" w:color="auto"/>
            <w:bottom w:val="none" w:sz="0" w:space="0" w:color="auto"/>
            <w:right w:val="none" w:sz="0" w:space="0" w:color="auto"/>
          </w:divBdr>
        </w:div>
        <w:div w:id="1050804315">
          <w:marLeft w:val="0"/>
          <w:marRight w:val="0"/>
          <w:marTop w:val="0"/>
          <w:marBottom w:val="0"/>
          <w:divBdr>
            <w:top w:val="none" w:sz="0" w:space="0" w:color="auto"/>
            <w:left w:val="none" w:sz="0" w:space="0" w:color="auto"/>
            <w:bottom w:val="none" w:sz="0" w:space="0" w:color="auto"/>
            <w:right w:val="none" w:sz="0" w:space="0" w:color="auto"/>
          </w:divBdr>
        </w:div>
        <w:div w:id="1174109912">
          <w:marLeft w:val="0"/>
          <w:marRight w:val="0"/>
          <w:marTop w:val="0"/>
          <w:marBottom w:val="0"/>
          <w:divBdr>
            <w:top w:val="none" w:sz="0" w:space="0" w:color="auto"/>
            <w:left w:val="none" w:sz="0" w:space="0" w:color="auto"/>
            <w:bottom w:val="none" w:sz="0" w:space="0" w:color="auto"/>
            <w:right w:val="none" w:sz="0" w:space="0" w:color="auto"/>
          </w:divBdr>
        </w:div>
        <w:div w:id="1241060646">
          <w:marLeft w:val="0"/>
          <w:marRight w:val="0"/>
          <w:marTop w:val="0"/>
          <w:marBottom w:val="0"/>
          <w:divBdr>
            <w:top w:val="none" w:sz="0" w:space="0" w:color="auto"/>
            <w:left w:val="none" w:sz="0" w:space="0" w:color="auto"/>
            <w:bottom w:val="none" w:sz="0" w:space="0" w:color="auto"/>
            <w:right w:val="none" w:sz="0" w:space="0" w:color="auto"/>
          </w:divBdr>
        </w:div>
        <w:div w:id="1242909699">
          <w:marLeft w:val="0"/>
          <w:marRight w:val="0"/>
          <w:marTop w:val="0"/>
          <w:marBottom w:val="0"/>
          <w:divBdr>
            <w:top w:val="none" w:sz="0" w:space="0" w:color="auto"/>
            <w:left w:val="none" w:sz="0" w:space="0" w:color="auto"/>
            <w:bottom w:val="none" w:sz="0" w:space="0" w:color="auto"/>
            <w:right w:val="none" w:sz="0" w:space="0" w:color="auto"/>
          </w:divBdr>
        </w:div>
        <w:div w:id="1311446423">
          <w:marLeft w:val="0"/>
          <w:marRight w:val="0"/>
          <w:marTop w:val="0"/>
          <w:marBottom w:val="0"/>
          <w:divBdr>
            <w:top w:val="none" w:sz="0" w:space="0" w:color="auto"/>
            <w:left w:val="none" w:sz="0" w:space="0" w:color="auto"/>
            <w:bottom w:val="none" w:sz="0" w:space="0" w:color="auto"/>
            <w:right w:val="none" w:sz="0" w:space="0" w:color="auto"/>
          </w:divBdr>
        </w:div>
        <w:div w:id="1400979130">
          <w:marLeft w:val="0"/>
          <w:marRight w:val="0"/>
          <w:marTop w:val="0"/>
          <w:marBottom w:val="0"/>
          <w:divBdr>
            <w:top w:val="none" w:sz="0" w:space="0" w:color="auto"/>
            <w:left w:val="none" w:sz="0" w:space="0" w:color="auto"/>
            <w:bottom w:val="none" w:sz="0" w:space="0" w:color="auto"/>
            <w:right w:val="none" w:sz="0" w:space="0" w:color="auto"/>
          </w:divBdr>
        </w:div>
        <w:div w:id="1427068595">
          <w:marLeft w:val="0"/>
          <w:marRight w:val="0"/>
          <w:marTop w:val="0"/>
          <w:marBottom w:val="0"/>
          <w:divBdr>
            <w:top w:val="none" w:sz="0" w:space="0" w:color="auto"/>
            <w:left w:val="none" w:sz="0" w:space="0" w:color="auto"/>
            <w:bottom w:val="none" w:sz="0" w:space="0" w:color="auto"/>
            <w:right w:val="none" w:sz="0" w:space="0" w:color="auto"/>
          </w:divBdr>
        </w:div>
        <w:div w:id="1459570067">
          <w:marLeft w:val="0"/>
          <w:marRight w:val="0"/>
          <w:marTop w:val="0"/>
          <w:marBottom w:val="0"/>
          <w:divBdr>
            <w:top w:val="none" w:sz="0" w:space="0" w:color="auto"/>
            <w:left w:val="none" w:sz="0" w:space="0" w:color="auto"/>
            <w:bottom w:val="none" w:sz="0" w:space="0" w:color="auto"/>
            <w:right w:val="none" w:sz="0" w:space="0" w:color="auto"/>
          </w:divBdr>
        </w:div>
        <w:div w:id="1581449223">
          <w:marLeft w:val="0"/>
          <w:marRight w:val="0"/>
          <w:marTop w:val="0"/>
          <w:marBottom w:val="0"/>
          <w:divBdr>
            <w:top w:val="none" w:sz="0" w:space="0" w:color="auto"/>
            <w:left w:val="none" w:sz="0" w:space="0" w:color="auto"/>
            <w:bottom w:val="none" w:sz="0" w:space="0" w:color="auto"/>
            <w:right w:val="none" w:sz="0" w:space="0" w:color="auto"/>
          </w:divBdr>
        </w:div>
        <w:div w:id="1636914548">
          <w:marLeft w:val="0"/>
          <w:marRight w:val="0"/>
          <w:marTop w:val="0"/>
          <w:marBottom w:val="0"/>
          <w:divBdr>
            <w:top w:val="none" w:sz="0" w:space="0" w:color="auto"/>
            <w:left w:val="none" w:sz="0" w:space="0" w:color="auto"/>
            <w:bottom w:val="none" w:sz="0" w:space="0" w:color="auto"/>
            <w:right w:val="none" w:sz="0" w:space="0" w:color="auto"/>
          </w:divBdr>
        </w:div>
        <w:div w:id="1699624110">
          <w:marLeft w:val="0"/>
          <w:marRight w:val="0"/>
          <w:marTop w:val="0"/>
          <w:marBottom w:val="0"/>
          <w:divBdr>
            <w:top w:val="none" w:sz="0" w:space="0" w:color="auto"/>
            <w:left w:val="none" w:sz="0" w:space="0" w:color="auto"/>
            <w:bottom w:val="none" w:sz="0" w:space="0" w:color="auto"/>
            <w:right w:val="none" w:sz="0" w:space="0" w:color="auto"/>
          </w:divBdr>
        </w:div>
        <w:div w:id="1708068681">
          <w:marLeft w:val="0"/>
          <w:marRight w:val="0"/>
          <w:marTop w:val="0"/>
          <w:marBottom w:val="0"/>
          <w:divBdr>
            <w:top w:val="none" w:sz="0" w:space="0" w:color="auto"/>
            <w:left w:val="none" w:sz="0" w:space="0" w:color="auto"/>
            <w:bottom w:val="none" w:sz="0" w:space="0" w:color="auto"/>
            <w:right w:val="none" w:sz="0" w:space="0" w:color="auto"/>
          </w:divBdr>
        </w:div>
        <w:div w:id="1742555541">
          <w:marLeft w:val="0"/>
          <w:marRight w:val="0"/>
          <w:marTop w:val="0"/>
          <w:marBottom w:val="0"/>
          <w:divBdr>
            <w:top w:val="none" w:sz="0" w:space="0" w:color="auto"/>
            <w:left w:val="none" w:sz="0" w:space="0" w:color="auto"/>
            <w:bottom w:val="none" w:sz="0" w:space="0" w:color="auto"/>
            <w:right w:val="none" w:sz="0" w:space="0" w:color="auto"/>
          </w:divBdr>
        </w:div>
        <w:div w:id="1789274838">
          <w:marLeft w:val="0"/>
          <w:marRight w:val="0"/>
          <w:marTop w:val="0"/>
          <w:marBottom w:val="0"/>
          <w:divBdr>
            <w:top w:val="none" w:sz="0" w:space="0" w:color="auto"/>
            <w:left w:val="none" w:sz="0" w:space="0" w:color="auto"/>
            <w:bottom w:val="none" w:sz="0" w:space="0" w:color="auto"/>
            <w:right w:val="none" w:sz="0" w:space="0" w:color="auto"/>
          </w:divBdr>
        </w:div>
        <w:div w:id="1796481981">
          <w:marLeft w:val="0"/>
          <w:marRight w:val="0"/>
          <w:marTop w:val="0"/>
          <w:marBottom w:val="0"/>
          <w:divBdr>
            <w:top w:val="none" w:sz="0" w:space="0" w:color="auto"/>
            <w:left w:val="none" w:sz="0" w:space="0" w:color="auto"/>
            <w:bottom w:val="none" w:sz="0" w:space="0" w:color="auto"/>
            <w:right w:val="none" w:sz="0" w:space="0" w:color="auto"/>
          </w:divBdr>
        </w:div>
        <w:div w:id="1799760436">
          <w:marLeft w:val="0"/>
          <w:marRight w:val="0"/>
          <w:marTop w:val="0"/>
          <w:marBottom w:val="0"/>
          <w:divBdr>
            <w:top w:val="none" w:sz="0" w:space="0" w:color="auto"/>
            <w:left w:val="none" w:sz="0" w:space="0" w:color="auto"/>
            <w:bottom w:val="none" w:sz="0" w:space="0" w:color="auto"/>
            <w:right w:val="none" w:sz="0" w:space="0" w:color="auto"/>
          </w:divBdr>
        </w:div>
        <w:div w:id="1810170979">
          <w:marLeft w:val="0"/>
          <w:marRight w:val="0"/>
          <w:marTop w:val="0"/>
          <w:marBottom w:val="0"/>
          <w:divBdr>
            <w:top w:val="none" w:sz="0" w:space="0" w:color="auto"/>
            <w:left w:val="none" w:sz="0" w:space="0" w:color="auto"/>
            <w:bottom w:val="none" w:sz="0" w:space="0" w:color="auto"/>
            <w:right w:val="none" w:sz="0" w:space="0" w:color="auto"/>
          </w:divBdr>
        </w:div>
        <w:div w:id="1816794037">
          <w:marLeft w:val="0"/>
          <w:marRight w:val="0"/>
          <w:marTop w:val="0"/>
          <w:marBottom w:val="0"/>
          <w:divBdr>
            <w:top w:val="none" w:sz="0" w:space="0" w:color="auto"/>
            <w:left w:val="none" w:sz="0" w:space="0" w:color="auto"/>
            <w:bottom w:val="none" w:sz="0" w:space="0" w:color="auto"/>
            <w:right w:val="none" w:sz="0" w:space="0" w:color="auto"/>
          </w:divBdr>
        </w:div>
        <w:div w:id="1860774029">
          <w:marLeft w:val="0"/>
          <w:marRight w:val="0"/>
          <w:marTop w:val="0"/>
          <w:marBottom w:val="0"/>
          <w:divBdr>
            <w:top w:val="none" w:sz="0" w:space="0" w:color="auto"/>
            <w:left w:val="none" w:sz="0" w:space="0" w:color="auto"/>
            <w:bottom w:val="none" w:sz="0" w:space="0" w:color="auto"/>
            <w:right w:val="none" w:sz="0" w:space="0" w:color="auto"/>
          </w:divBdr>
        </w:div>
        <w:div w:id="1892573803">
          <w:marLeft w:val="0"/>
          <w:marRight w:val="0"/>
          <w:marTop w:val="0"/>
          <w:marBottom w:val="0"/>
          <w:divBdr>
            <w:top w:val="none" w:sz="0" w:space="0" w:color="auto"/>
            <w:left w:val="none" w:sz="0" w:space="0" w:color="auto"/>
            <w:bottom w:val="none" w:sz="0" w:space="0" w:color="auto"/>
            <w:right w:val="none" w:sz="0" w:space="0" w:color="auto"/>
          </w:divBdr>
        </w:div>
        <w:div w:id="1922979364">
          <w:marLeft w:val="0"/>
          <w:marRight w:val="0"/>
          <w:marTop w:val="0"/>
          <w:marBottom w:val="0"/>
          <w:divBdr>
            <w:top w:val="none" w:sz="0" w:space="0" w:color="auto"/>
            <w:left w:val="none" w:sz="0" w:space="0" w:color="auto"/>
            <w:bottom w:val="none" w:sz="0" w:space="0" w:color="auto"/>
            <w:right w:val="none" w:sz="0" w:space="0" w:color="auto"/>
          </w:divBdr>
        </w:div>
        <w:div w:id="1939177113">
          <w:marLeft w:val="0"/>
          <w:marRight w:val="0"/>
          <w:marTop w:val="0"/>
          <w:marBottom w:val="0"/>
          <w:divBdr>
            <w:top w:val="none" w:sz="0" w:space="0" w:color="auto"/>
            <w:left w:val="none" w:sz="0" w:space="0" w:color="auto"/>
            <w:bottom w:val="none" w:sz="0" w:space="0" w:color="auto"/>
            <w:right w:val="none" w:sz="0" w:space="0" w:color="auto"/>
          </w:divBdr>
        </w:div>
        <w:div w:id="2023505710">
          <w:marLeft w:val="0"/>
          <w:marRight w:val="0"/>
          <w:marTop w:val="0"/>
          <w:marBottom w:val="0"/>
          <w:divBdr>
            <w:top w:val="none" w:sz="0" w:space="0" w:color="auto"/>
            <w:left w:val="none" w:sz="0" w:space="0" w:color="auto"/>
            <w:bottom w:val="none" w:sz="0" w:space="0" w:color="auto"/>
            <w:right w:val="none" w:sz="0" w:space="0" w:color="auto"/>
          </w:divBdr>
        </w:div>
        <w:div w:id="2032029444">
          <w:marLeft w:val="0"/>
          <w:marRight w:val="0"/>
          <w:marTop w:val="0"/>
          <w:marBottom w:val="0"/>
          <w:divBdr>
            <w:top w:val="none" w:sz="0" w:space="0" w:color="auto"/>
            <w:left w:val="none" w:sz="0" w:space="0" w:color="auto"/>
            <w:bottom w:val="none" w:sz="0" w:space="0" w:color="auto"/>
            <w:right w:val="none" w:sz="0" w:space="0" w:color="auto"/>
          </w:divBdr>
        </w:div>
        <w:div w:id="2034845996">
          <w:marLeft w:val="0"/>
          <w:marRight w:val="0"/>
          <w:marTop w:val="0"/>
          <w:marBottom w:val="0"/>
          <w:divBdr>
            <w:top w:val="none" w:sz="0" w:space="0" w:color="auto"/>
            <w:left w:val="none" w:sz="0" w:space="0" w:color="auto"/>
            <w:bottom w:val="none" w:sz="0" w:space="0" w:color="auto"/>
            <w:right w:val="none" w:sz="0" w:space="0" w:color="auto"/>
          </w:divBdr>
        </w:div>
        <w:div w:id="2040277450">
          <w:marLeft w:val="0"/>
          <w:marRight w:val="0"/>
          <w:marTop w:val="0"/>
          <w:marBottom w:val="0"/>
          <w:divBdr>
            <w:top w:val="none" w:sz="0" w:space="0" w:color="auto"/>
            <w:left w:val="none" w:sz="0" w:space="0" w:color="auto"/>
            <w:bottom w:val="none" w:sz="0" w:space="0" w:color="auto"/>
            <w:right w:val="none" w:sz="0" w:space="0" w:color="auto"/>
          </w:divBdr>
        </w:div>
        <w:div w:id="2049184849">
          <w:marLeft w:val="0"/>
          <w:marRight w:val="0"/>
          <w:marTop w:val="0"/>
          <w:marBottom w:val="0"/>
          <w:divBdr>
            <w:top w:val="none" w:sz="0" w:space="0" w:color="auto"/>
            <w:left w:val="none" w:sz="0" w:space="0" w:color="auto"/>
            <w:bottom w:val="none" w:sz="0" w:space="0" w:color="auto"/>
            <w:right w:val="none" w:sz="0" w:space="0" w:color="auto"/>
          </w:divBdr>
        </w:div>
        <w:div w:id="2058776320">
          <w:marLeft w:val="0"/>
          <w:marRight w:val="0"/>
          <w:marTop w:val="0"/>
          <w:marBottom w:val="0"/>
          <w:divBdr>
            <w:top w:val="none" w:sz="0" w:space="0" w:color="auto"/>
            <w:left w:val="none" w:sz="0" w:space="0" w:color="auto"/>
            <w:bottom w:val="none" w:sz="0" w:space="0" w:color="auto"/>
            <w:right w:val="none" w:sz="0" w:space="0" w:color="auto"/>
          </w:divBdr>
        </w:div>
        <w:div w:id="2087916738">
          <w:marLeft w:val="0"/>
          <w:marRight w:val="0"/>
          <w:marTop w:val="0"/>
          <w:marBottom w:val="0"/>
          <w:divBdr>
            <w:top w:val="none" w:sz="0" w:space="0" w:color="auto"/>
            <w:left w:val="none" w:sz="0" w:space="0" w:color="auto"/>
            <w:bottom w:val="none" w:sz="0" w:space="0" w:color="auto"/>
            <w:right w:val="none" w:sz="0" w:space="0" w:color="auto"/>
          </w:divBdr>
        </w:div>
        <w:div w:id="2146967384">
          <w:marLeft w:val="0"/>
          <w:marRight w:val="0"/>
          <w:marTop w:val="0"/>
          <w:marBottom w:val="0"/>
          <w:divBdr>
            <w:top w:val="none" w:sz="0" w:space="0" w:color="auto"/>
            <w:left w:val="none" w:sz="0" w:space="0" w:color="auto"/>
            <w:bottom w:val="none" w:sz="0" w:space="0" w:color="auto"/>
            <w:right w:val="none" w:sz="0" w:space="0" w:color="auto"/>
          </w:divBdr>
        </w:div>
      </w:divsChild>
    </w:div>
    <w:div w:id="820390567">
      <w:bodyDiv w:val="1"/>
      <w:marLeft w:val="0"/>
      <w:marRight w:val="0"/>
      <w:marTop w:val="0"/>
      <w:marBottom w:val="0"/>
      <w:divBdr>
        <w:top w:val="none" w:sz="0" w:space="0" w:color="auto"/>
        <w:left w:val="none" w:sz="0" w:space="0" w:color="auto"/>
        <w:bottom w:val="none" w:sz="0" w:space="0" w:color="auto"/>
        <w:right w:val="none" w:sz="0" w:space="0" w:color="auto"/>
      </w:divBdr>
    </w:div>
    <w:div w:id="983504076">
      <w:bodyDiv w:val="1"/>
      <w:marLeft w:val="0"/>
      <w:marRight w:val="0"/>
      <w:marTop w:val="0"/>
      <w:marBottom w:val="0"/>
      <w:divBdr>
        <w:top w:val="none" w:sz="0" w:space="0" w:color="auto"/>
        <w:left w:val="none" w:sz="0" w:space="0" w:color="auto"/>
        <w:bottom w:val="none" w:sz="0" w:space="0" w:color="auto"/>
        <w:right w:val="none" w:sz="0" w:space="0" w:color="auto"/>
      </w:divBdr>
    </w:div>
    <w:div w:id="1318416968">
      <w:bodyDiv w:val="1"/>
      <w:marLeft w:val="0"/>
      <w:marRight w:val="0"/>
      <w:marTop w:val="0"/>
      <w:marBottom w:val="0"/>
      <w:divBdr>
        <w:top w:val="none" w:sz="0" w:space="0" w:color="auto"/>
        <w:left w:val="none" w:sz="0" w:space="0" w:color="auto"/>
        <w:bottom w:val="none" w:sz="0" w:space="0" w:color="auto"/>
        <w:right w:val="none" w:sz="0" w:space="0" w:color="auto"/>
      </w:divBdr>
    </w:div>
    <w:div w:id="1420635789">
      <w:bodyDiv w:val="1"/>
      <w:marLeft w:val="0"/>
      <w:marRight w:val="0"/>
      <w:marTop w:val="0"/>
      <w:marBottom w:val="0"/>
      <w:divBdr>
        <w:top w:val="none" w:sz="0" w:space="0" w:color="auto"/>
        <w:left w:val="none" w:sz="0" w:space="0" w:color="auto"/>
        <w:bottom w:val="none" w:sz="0" w:space="0" w:color="auto"/>
        <w:right w:val="none" w:sz="0" w:space="0" w:color="auto"/>
      </w:divBdr>
    </w:div>
    <w:div w:id="1427770883">
      <w:bodyDiv w:val="1"/>
      <w:marLeft w:val="0"/>
      <w:marRight w:val="0"/>
      <w:marTop w:val="0"/>
      <w:marBottom w:val="0"/>
      <w:divBdr>
        <w:top w:val="none" w:sz="0" w:space="0" w:color="auto"/>
        <w:left w:val="none" w:sz="0" w:space="0" w:color="auto"/>
        <w:bottom w:val="none" w:sz="0" w:space="0" w:color="auto"/>
        <w:right w:val="none" w:sz="0" w:space="0" w:color="auto"/>
      </w:divBdr>
      <w:divsChild>
        <w:div w:id="75396220">
          <w:marLeft w:val="0"/>
          <w:marRight w:val="0"/>
          <w:marTop w:val="0"/>
          <w:marBottom w:val="0"/>
          <w:divBdr>
            <w:top w:val="none" w:sz="0" w:space="0" w:color="auto"/>
            <w:left w:val="none" w:sz="0" w:space="0" w:color="auto"/>
            <w:bottom w:val="none" w:sz="0" w:space="0" w:color="auto"/>
            <w:right w:val="none" w:sz="0" w:space="0" w:color="auto"/>
          </w:divBdr>
        </w:div>
        <w:div w:id="142041156">
          <w:marLeft w:val="0"/>
          <w:marRight w:val="0"/>
          <w:marTop w:val="0"/>
          <w:marBottom w:val="0"/>
          <w:divBdr>
            <w:top w:val="none" w:sz="0" w:space="0" w:color="auto"/>
            <w:left w:val="none" w:sz="0" w:space="0" w:color="auto"/>
            <w:bottom w:val="none" w:sz="0" w:space="0" w:color="auto"/>
            <w:right w:val="none" w:sz="0" w:space="0" w:color="auto"/>
          </w:divBdr>
        </w:div>
        <w:div w:id="161092689">
          <w:marLeft w:val="0"/>
          <w:marRight w:val="0"/>
          <w:marTop w:val="0"/>
          <w:marBottom w:val="0"/>
          <w:divBdr>
            <w:top w:val="none" w:sz="0" w:space="0" w:color="auto"/>
            <w:left w:val="none" w:sz="0" w:space="0" w:color="auto"/>
            <w:bottom w:val="none" w:sz="0" w:space="0" w:color="auto"/>
            <w:right w:val="none" w:sz="0" w:space="0" w:color="auto"/>
          </w:divBdr>
        </w:div>
        <w:div w:id="161971690">
          <w:marLeft w:val="0"/>
          <w:marRight w:val="0"/>
          <w:marTop w:val="0"/>
          <w:marBottom w:val="0"/>
          <w:divBdr>
            <w:top w:val="none" w:sz="0" w:space="0" w:color="auto"/>
            <w:left w:val="none" w:sz="0" w:space="0" w:color="auto"/>
            <w:bottom w:val="none" w:sz="0" w:space="0" w:color="auto"/>
            <w:right w:val="none" w:sz="0" w:space="0" w:color="auto"/>
          </w:divBdr>
        </w:div>
        <w:div w:id="291444525">
          <w:marLeft w:val="0"/>
          <w:marRight w:val="0"/>
          <w:marTop w:val="0"/>
          <w:marBottom w:val="0"/>
          <w:divBdr>
            <w:top w:val="none" w:sz="0" w:space="0" w:color="auto"/>
            <w:left w:val="none" w:sz="0" w:space="0" w:color="auto"/>
            <w:bottom w:val="none" w:sz="0" w:space="0" w:color="auto"/>
            <w:right w:val="none" w:sz="0" w:space="0" w:color="auto"/>
          </w:divBdr>
        </w:div>
        <w:div w:id="325595069">
          <w:marLeft w:val="0"/>
          <w:marRight w:val="0"/>
          <w:marTop w:val="0"/>
          <w:marBottom w:val="0"/>
          <w:divBdr>
            <w:top w:val="none" w:sz="0" w:space="0" w:color="auto"/>
            <w:left w:val="none" w:sz="0" w:space="0" w:color="auto"/>
            <w:bottom w:val="none" w:sz="0" w:space="0" w:color="auto"/>
            <w:right w:val="none" w:sz="0" w:space="0" w:color="auto"/>
          </w:divBdr>
        </w:div>
        <w:div w:id="335304104">
          <w:marLeft w:val="0"/>
          <w:marRight w:val="0"/>
          <w:marTop w:val="0"/>
          <w:marBottom w:val="0"/>
          <w:divBdr>
            <w:top w:val="none" w:sz="0" w:space="0" w:color="auto"/>
            <w:left w:val="none" w:sz="0" w:space="0" w:color="auto"/>
            <w:bottom w:val="none" w:sz="0" w:space="0" w:color="auto"/>
            <w:right w:val="none" w:sz="0" w:space="0" w:color="auto"/>
          </w:divBdr>
        </w:div>
        <w:div w:id="399404538">
          <w:marLeft w:val="0"/>
          <w:marRight w:val="0"/>
          <w:marTop w:val="0"/>
          <w:marBottom w:val="0"/>
          <w:divBdr>
            <w:top w:val="none" w:sz="0" w:space="0" w:color="auto"/>
            <w:left w:val="none" w:sz="0" w:space="0" w:color="auto"/>
            <w:bottom w:val="none" w:sz="0" w:space="0" w:color="auto"/>
            <w:right w:val="none" w:sz="0" w:space="0" w:color="auto"/>
          </w:divBdr>
        </w:div>
        <w:div w:id="417364932">
          <w:marLeft w:val="0"/>
          <w:marRight w:val="0"/>
          <w:marTop w:val="0"/>
          <w:marBottom w:val="0"/>
          <w:divBdr>
            <w:top w:val="none" w:sz="0" w:space="0" w:color="auto"/>
            <w:left w:val="none" w:sz="0" w:space="0" w:color="auto"/>
            <w:bottom w:val="none" w:sz="0" w:space="0" w:color="auto"/>
            <w:right w:val="none" w:sz="0" w:space="0" w:color="auto"/>
          </w:divBdr>
        </w:div>
        <w:div w:id="423916067">
          <w:marLeft w:val="0"/>
          <w:marRight w:val="0"/>
          <w:marTop w:val="0"/>
          <w:marBottom w:val="0"/>
          <w:divBdr>
            <w:top w:val="none" w:sz="0" w:space="0" w:color="auto"/>
            <w:left w:val="none" w:sz="0" w:space="0" w:color="auto"/>
            <w:bottom w:val="none" w:sz="0" w:space="0" w:color="auto"/>
            <w:right w:val="none" w:sz="0" w:space="0" w:color="auto"/>
          </w:divBdr>
        </w:div>
        <w:div w:id="529996072">
          <w:marLeft w:val="0"/>
          <w:marRight w:val="0"/>
          <w:marTop w:val="0"/>
          <w:marBottom w:val="0"/>
          <w:divBdr>
            <w:top w:val="none" w:sz="0" w:space="0" w:color="auto"/>
            <w:left w:val="none" w:sz="0" w:space="0" w:color="auto"/>
            <w:bottom w:val="none" w:sz="0" w:space="0" w:color="auto"/>
            <w:right w:val="none" w:sz="0" w:space="0" w:color="auto"/>
          </w:divBdr>
        </w:div>
        <w:div w:id="655768989">
          <w:marLeft w:val="0"/>
          <w:marRight w:val="0"/>
          <w:marTop w:val="0"/>
          <w:marBottom w:val="0"/>
          <w:divBdr>
            <w:top w:val="none" w:sz="0" w:space="0" w:color="auto"/>
            <w:left w:val="none" w:sz="0" w:space="0" w:color="auto"/>
            <w:bottom w:val="none" w:sz="0" w:space="0" w:color="auto"/>
            <w:right w:val="none" w:sz="0" w:space="0" w:color="auto"/>
          </w:divBdr>
        </w:div>
        <w:div w:id="701324426">
          <w:marLeft w:val="0"/>
          <w:marRight w:val="0"/>
          <w:marTop w:val="0"/>
          <w:marBottom w:val="0"/>
          <w:divBdr>
            <w:top w:val="none" w:sz="0" w:space="0" w:color="auto"/>
            <w:left w:val="none" w:sz="0" w:space="0" w:color="auto"/>
            <w:bottom w:val="none" w:sz="0" w:space="0" w:color="auto"/>
            <w:right w:val="none" w:sz="0" w:space="0" w:color="auto"/>
          </w:divBdr>
        </w:div>
        <w:div w:id="723989877">
          <w:marLeft w:val="0"/>
          <w:marRight w:val="0"/>
          <w:marTop w:val="0"/>
          <w:marBottom w:val="0"/>
          <w:divBdr>
            <w:top w:val="none" w:sz="0" w:space="0" w:color="auto"/>
            <w:left w:val="none" w:sz="0" w:space="0" w:color="auto"/>
            <w:bottom w:val="none" w:sz="0" w:space="0" w:color="auto"/>
            <w:right w:val="none" w:sz="0" w:space="0" w:color="auto"/>
          </w:divBdr>
        </w:div>
        <w:div w:id="805204632">
          <w:marLeft w:val="0"/>
          <w:marRight w:val="0"/>
          <w:marTop w:val="0"/>
          <w:marBottom w:val="0"/>
          <w:divBdr>
            <w:top w:val="none" w:sz="0" w:space="0" w:color="auto"/>
            <w:left w:val="none" w:sz="0" w:space="0" w:color="auto"/>
            <w:bottom w:val="none" w:sz="0" w:space="0" w:color="auto"/>
            <w:right w:val="none" w:sz="0" w:space="0" w:color="auto"/>
          </w:divBdr>
        </w:div>
        <w:div w:id="863129020">
          <w:marLeft w:val="0"/>
          <w:marRight w:val="0"/>
          <w:marTop w:val="0"/>
          <w:marBottom w:val="0"/>
          <w:divBdr>
            <w:top w:val="none" w:sz="0" w:space="0" w:color="auto"/>
            <w:left w:val="none" w:sz="0" w:space="0" w:color="auto"/>
            <w:bottom w:val="none" w:sz="0" w:space="0" w:color="auto"/>
            <w:right w:val="none" w:sz="0" w:space="0" w:color="auto"/>
          </w:divBdr>
        </w:div>
        <w:div w:id="888884726">
          <w:marLeft w:val="0"/>
          <w:marRight w:val="0"/>
          <w:marTop w:val="0"/>
          <w:marBottom w:val="0"/>
          <w:divBdr>
            <w:top w:val="none" w:sz="0" w:space="0" w:color="auto"/>
            <w:left w:val="none" w:sz="0" w:space="0" w:color="auto"/>
            <w:bottom w:val="none" w:sz="0" w:space="0" w:color="auto"/>
            <w:right w:val="none" w:sz="0" w:space="0" w:color="auto"/>
          </w:divBdr>
        </w:div>
        <w:div w:id="916594088">
          <w:marLeft w:val="0"/>
          <w:marRight w:val="0"/>
          <w:marTop w:val="0"/>
          <w:marBottom w:val="0"/>
          <w:divBdr>
            <w:top w:val="none" w:sz="0" w:space="0" w:color="auto"/>
            <w:left w:val="none" w:sz="0" w:space="0" w:color="auto"/>
            <w:bottom w:val="none" w:sz="0" w:space="0" w:color="auto"/>
            <w:right w:val="none" w:sz="0" w:space="0" w:color="auto"/>
          </w:divBdr>
        </w:div>
        <w:div w:id="933780973">
          <w:marLeft w:val="0"/>
          <w:marRight w:val="0"/>
          <w:marTop w:val="0"/>
          <w:marBottom w:val="0"/>
          <w:divBdr>
            <w:top w:val="none" w:sz="0" w:space="0" w:color="auto"/>
            <w:left w:val="none" w:sz="0" w:space="0" w:color="auto"/>
            <w:bottom w:val="none" w:sz="0" w:space="0" w:color="auto"/>
            <w:right w:val="none" w:sz="0" w:space="0" w:color="auto"/>
          </w:divBdr>
        </w:div>
        <w:div w:id="950666926">
          <w:marLeft w:val="0"/>
          <w:marRight w:val="0"/>
          <w:marTop w:val="0"/>
          <w:marBottom w:val="0"/>
          <w:divBdr>
            <w:top w:val="none" w:sz="0" w:space="0" w:color="auto"/>
            <w:left w:val="none" w:sz="0" w:space="0" w:color="auto"/>
            <w:bottom w:val="none" w:sz="0" w:space="0" w:color="auto"/>
            <w:right w:val="none" w:sz="0" w:space="0" w:color="auto"/>
          </w:divBdr>
        </w:div>
        <w:div w:id="998659593">
          <w:marLeft w:val="0"/>
          <w:marRight w:val="0"/>
          <w:marTop w:val="0"/>
          <w:marBottom w:val="0"/>
          <w:divBdr>
            <w:top w:val="none" w:sz="0" w:space="0" w:color="auto"/>
            <w:left w:val="none" w:sz="0" w:space="0" w:color="auto"/>
            <w:bottom w:val="none" w:sz="0" w:space="0" w:color="auto"/>
            <w:right w:val="none" w:sz="0" w:space="0" w:color="auto"/>
          </w:divBdr>
        </w:div>
        <w:div w:id="1012296205">
          <w:marLeft w:val="0"/>
          <w:marRight w:val="0"/>
          <w:marTop w:val="0"/>
          <w:marBottom w:val="0"/>
          <w:divBdr>
            <w:top w:val="none" w:sz="0" w:space="0" w:color="auto"/>
            <w:left w:val="none" w:sz="0" w:space="0" w:color="auto"/>
            <w:bottom w:val="none" w:sz="0" w:space="0" w:color="auto"/>
            <w:right w:val="none" w:sz="0" w:space="0" w:color="auto"/>
          </w:divBdr>
        </w:div>
        <w:div w:id="1086534447">
          <w:marLeft w:val="0"/>
          <w:marRight w:val="0"/>
          <w:marTop w:val="0"/>
          <w:marBottom w:val="0"/>
          <w:divBdr>
            <w:top w:val="none" w:sz="0" w:space="0" w:color="auto"/>
            <w:left w:val="none" w:sz="0" w:space="0" w:color="auto"/>
            <w:bottom w:val="none" w:sz="0" w:space="0" w:color="auto"/>
            <w:right w:val="none" w:sz="0" w:space="0" w:color="auto"/>
          </w:divBdr>
        </w:div>
        <w:div w:id="1119568162">
          <w:marLeft w:val="0"/>
          <w:marRight w:val="0"/>
          <w:marTop w:val="0"/>
          <w:marBottom w:val="0"/>
          <w:divBdr>
            <w:top w:val="none" w:sz="0" w:space="0" w:color="auto"/>
            <w:left w:val="none" w:sz="0" w:space="0" w:color="auto"/>
            <w:bottom w:val="none" w:sz="0" w:space="0" w:color="auto"/>
            <w:right w:val="none" w:sz="0" w:space="0" w:color="auto"/>
          </w:divBdr>
        </w:div>
        <w:div w:id="1170217088">
          <w:marLeft w:val="0"/>
          <w:marRight w:val="0"/>
          <w:marTop w:val="0"/>
          <w:marBottom w:val="0"/>
          <w:divBdr>
            <w:top w:val="none" w:sz="0" w:space="0" w:color="auto"/>
            <w:left w:val="none" w:sz="0" w:space="0" w:color="auto"/>
            <w:bottom w:val="none" w:sz="0" w:space="0" w:color="auto"/>
            <w:right w:val="none" w:sz="0" w:space="0" w:color="auto"/>
          </w:divBdr>
        </w:div>
        <w:div w:id="1227834956">
          <w:marLeft w:val="0"/>
          <w:marRight w:val="0"/>
          <w:marTop w:val="0"/>
          <w:marBottom w:val="0"/>
          <w:divBdr>
            <w:top w:val="none" w:sz="0" w:space="0" w:color="auto"/>
            <w:left w:val="none" w:sz="0" w:space="0" w:color="auto"/>
            <w:bottom w:val="none" w:sz="0" w:space="0" w:color="auto"/>
            <w:right w:val="none" w:sz="0" w:space="0" w:color="auto"/>
          </w:divBdr>
        </w:div>
        <w:div w:id="1428500193">
          <w:marLeft w:val="0"/>
          <w:marRight w:val="0"/>
          <w:marTop w:val="0"/>
          <w:marBottom w:val="0"/>
          <w:divBdr>
            <w:top w:val="none" w:sz="0" w:space="0" w:color="auto"/>
            <w:left w:val="none" w:sz="0" w:space="0" w:color="auto"/>
            <w:bottom w:val="none" w:sz="0" w:space="0" w:color="auto"/>
            <w:right w:val="none" w:sz="0" w:space="0" w:color="auto"/>
          </w:divBdr>
        </w:div>
        <w:div w:id="1430546719">
          <w:marLeft w:val="0"/>
          <w:marRight w:val="0"/>
          <w:marTop w:val="0"/>
          <w:marBottom w:val="0"/>
          <w:divBdr>
            <w:top w:val="none" w:sz="0" w:space="0" w:color="auto"/>
            <w:left w:val="none" w:sz="0" w:space="0" w:color="auto"/>
            <w:bottom w:val="none" w:sz="0" w:space="0" w:color="auto"/>
            <w:right w:val="none" w:sz="0" w:space="0" w:color="auto"/>
          </w:divBdr>
        </w:div>
        <w:div w:id="1519005092">
          <w:marLeft w:val="0"/>
          <w:marRight w:val="0"/>
          <w:marTop w:val="0"/>
          <w:marBottom w:val="0"/>
          <w:divBdr>
            <w:top w:val="none" w:sz="0" w:space="0" w:color="auto"/>
            <w:left w:val="none" w:sz="0" w:space="0" w:color="auto"/>
            <w:bottom w:val="none" w:sz="0" w:space="0" w:color="auto"/>
            <w:right w:val="none" w:sz="0" w:space="0" w:color="auto"/>
          </w:divBdr>
        </w:div>
        <w:div w:id="1640303925">
          <w:marLeft w:val="0"/>
          <w:marRight w:val="0"/>
          <w:marTop w:val="0"/>
          <w:marBottom w:val="0"/>
          <w:divBdr>
            <w:top w:val="none" w:sz="0" w:space="0" w:color="auto"/>
            <w:left w:val="none" w:sz="0" w:space="0" w:color="auto"/>
            <w:bottom w:val="none" w:sz="0" w:space="0" w:color="auto"/>
            <w:right w:val="none" w:sz="0" w:space="0" w:color="auto"/>
          </w:divBdr>
        </w:div>
        <w:div w:id="1650790305">
          <w:marLeft w:val="0"/>
          <w:marRight w:val="0"/>
          <w:marTop w:val="0"/>
          <w:marBottom w:val="0"/>
          <w:divBdr>
            <w:top w:val="none" w:sz="0" w:space="0" w:color="auto"/>
            <w:left w:val="none" w:sz="0" w:space="0" w:color="auto"/>
            <w:bottom w:val="none" w:sz="0" w:space="0" w:color="auto"/>
            <w:right w:val="none" w:sz="0" w:space="0" w:color="auto"/>
          </w:divBdr>
        </w:div>
        <w:div w:id="1673407118">
          <w:marLeft w:val="0"/>
          <w:marRight w:val="0"/>
          <w:marTop w:val="0"/>
          <w:marBottom w:val="0"/>
          <w:divBdr>
            <w:top w:val="none" w:sz="0" w:space="0" w:color="auto"/>
            <w:left w:val="none" w:sz="0" w:space="0" w:color="auto"/>
            <w:bottom w:val="none" w:sz="0" w:space="0" w:color="auto"/>
            <w:right w:val="none" w:sz="0" w:space="0" w:color="auto"/>
          </w:divBdr>
        </w:div>
        <w:div w:id="1700088711">
          <w:marLeft w:val="0"/>
          <w:marRight w:val="0"/>
          <w:marTop w:val="0"/>
          <w:marBottom w:val="0"/>
          <w:divBdr>
            <w:top w:val="none" w:sz="0" w:space="0" w:color="auto"/>
            <w:left w:val="none" w:sz="0" w:space="0" w:color="auto"/>
            <w:bottom w:val="none" w:sz="0" w:space="0" w:color="auto"/>
            <w:right w:val="none" w:sz="0" w:space="0" w:color="auto"/>
          </w:divBdr>
        </w:div>
        <w:div w:id="1850366352">
          <w:marLeft w:val="0"/>
          <w:marRight w:val="0"/>
          <w:marTop w:val="0"/>
          <w:marBottom w:val="0"/>
          <w:divBdr>
            <w:top w:val="none" w:sz="0" w:space="0" w:color="auto"/>
            <w:left w:val="none" w:sz="0" w:space="0" w:color="auto"/>
            <w:bottom w:val="none" w:sz="0" w:space="0" w:color="auto"/>
            <w:right w:val="none" w:sz="0" w:space="0" w:color="auto"/>
          </w:divBdr>
        </w:div>
        <w:div w:id="1856577014">
          <w:marLeft w:val="0"/>
          <w:marRight w:val="0"/>
          <w:marTop w:val="0"/>
          <w:marBottom w:val="0"/>
          <w:divBdr>
            <w:top w:val="none" w:sz="0" w:space="0" w:color="auto"/>
            <w:left w:val="none" w:sz="0" w:space="0" w:color="auto"/>
            <w:bottom w:val="none" w:sz="0" w:space="0" w:color="auto"/>
            <w:right w:val="none" w:sz="0" w:space="0" w:color="auto"/>
          </w:divBdr>
        </w:div>
        <w:div w:id="1925454314">
          <w:marLeft w:val="0"/>
          <w:marRight w:val="0"/>
          <w:marTop w:val="0"/>
          <w:marBottom w:val="0"/>
          <w:divBdr>
            <w:top w:val="none" w:sz="0" w:space="0" w:color="auto"/>
            <w:left w:val="none" w:sz="0" w:space="0" w:color="auto"/>
            <w:bottom w:val="none" w:sz="0" w:space="0" w:color="auto"/>
            <w:right w:val="none" w:sz="0" w:space="0" w:color="auto"/>
          </w:divBdr>
        </w:div>
        <w:div w:id="2132942772">
          <w:marLeft w:val="0"/>
          <w:marRight w:val="0"/>
          <w:marTop w:val="0"/>
          <w:marBottom w:val="0"/>
          <w:divBdr>
            <w:top w:val="none" w:sz="0" w:space="0" w:color="auto"/>
            <w:left w:val="none" w:sz="0" w:space="0" w:color="auto"/>
            <w:bottom w:val="none" w:sz="0" w:space="0" w:color="auto"/>
            <w:right w:val="none" w:sz="0" w:space="0" w:color="auto"/>
          </w:divBdr>
        </w:div>
      </w:divsChild>
    </w:div>
    <w:div w:id="1580597465">
      <w:bodyDiv w:val="1"/>
      <w:marLeft w:val="0"/>
      <w:marRight w:val="0"/>
      <w:marTop w:val="0"/>
      <w:marBottom w:val="0"/>
      <w:divBdr>
        <w:top w:val="none" w:sz="0" w:space="0" w:color="auto"/>
        <w:left w:val="none" w:sz="0" w:space="0" w:color="auto"/>
        <w:bottom w:val="none" w:sz="0" w:space="0" w:color="auto"/>
        <w:right w:val="none" w:sz="0" w:space="0" w:color="auto"/>
      </w:divBdr>
    </w:div>
    <w:div w:id="1631519383">
      <w:bodyDiv w:val="1"/>
      <w:marLeft w:val="0"/>
      <w:marRight w:val="0"/>
      <w:marTop w:val="0"/>
      <w:marBottom w:val="0"/>
      <w:divBdr>
        <w:top w:val="none" w:sz="0" w:space="0" w:color="auto"/>
        <w:left w:val="none" w:sz="0" w:space="0" w:color="auto"/>
        <w:bottom w:val="none" w:sz="0" w:space="0" w:color="auto"/>
        <w:right w:val="none" w:sz="0" w:space="0" w:color="auto"/>
      </w:divBdr>
    </w:div>
    <w:div w:id="192233050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emf"/><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698214\Documents\Office%20&#12398;&#12459;&#12473;&#12479;&#12512;%20&#12486;&#12531;&#12503;&#12524;&#12540;&#12488;\&#12487;&#12501;&#12457;&#12523;&#12488;&#25991;&#263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cef2d08-1d07-4538-b104-cddd2cfdebb0">
      <UserInfo>
        <DisplayName>Ohashi Hirotaka</DisplayName>
        <AccountId>10</AccountId>
        <AccountType/>
      </UserInfo>
      <UserInfo>
        <DisplayName>Murakami Osamu</DisplayName>
        <AccountId>11</AccountId>
        <AccountType/>
      </UserInfo>
      <UserInfo>
        <DisplayName>Kobayashi Toshihiko</DisplayName>
        <AccountId>12</AccountId>
        <AccountType/>
      </UserInfo>
      <UserInfo>
        <DisplayName>Kiyono Tatsuya</DisplayName>
        <AccountId>13</AccountId>
        <AccountType/>
      </UserInfo>
      <UserInfo>
        <DisplayName>Yoshii Ryo</DisplayName>
        <AccountId>14</AccountId>
        <AccountType/>
      </UserInfo>
      <UserInfo>
        <DisplayName>Koshino Kazuo</DisplayName>
        <AccountId>15</AccountId>
        <AccountType/>
      </UserInfo>
      <UserInfo>
        <DisplayName>Suzuki Yoichiro</DisplayName>
        <AccountId>16</AccountId>
        <AccountType/>
      </UserInfo>
      <UserInfo>
        <DisplayName>Matsuyama Takashi</DisplayName>
        <AccountId>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CB2D8A48D7133C40BCDB49F7B89FDBEF" ma:contentTypeVersion="4" ma:contentTypeDescription="新しいドキュメントを作成します。" ma:contentTypeScope="" ma:versionID="f612777b29557cc3be3264f7d2e83196">
  <xsd:schema xmlns:xsd="http://www.w3.org/2001/XMLSchema" xmlns:xs="http://www.w3.org/2001/XMLSchema" xmlns:p="http://schemas.microsoft.com/office/2006/metadata/properties" xmlns:ns2="8c7d2eb8-86f1-4d32-8aac-633c2c591c51" xmlns:ns3="ecef2d08-1d07-4538-b104-cddd2cfdebb0" targetNamespace="http://schemas.microsoft.com/office/2006/metadata/properties" ma:root="true" ma:fieldsID="a1dfacf290e6f2ca28ad6aa3475f4ba8" ns2:_="" ns3:_="">
    <xsd:import namespace="8c7d2eb8-86f1-4d32-8aac-633c2c591c51"/>
    <xsd:import namespace="ecef2d08-1d07-4538-b104-cddd2cfdeb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d2eb8-86f1-4d32-8aac-633c2c591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ef2d08-1d07-4538-b104-cddd2cfdebb0"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7FC5CD-094D-40F4-BD40-FBA69FAE043F}">
  <ds:schemaRefs>
    <ds:schemaRef ds:uri="ecef2d08-1d07-4538-b104-cddd2cfdebb0"/>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8c7d2eb8-86f1-4d32-8aac-633c2c591c5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2EA1576-1C63-43C0-981E-E9F731C82A5B}">
  <ds:schemaRefs>
    <ds:schemaRef ds:uri="http://schemas.microsoft.com/sharepoint/v3/contenttype/forms"/>
  </ds:schemaRefs>
</ds:datastoreItem>
</file>

<file path=customXml/itemProps3.xml><?xml version="1.0" encoding="utf-8"?>
<ds:datastoreItem xmlns:ds="http://schemas.openxmlformats.org/officeDocument/2006/customXml" ds:itemID="{B4BB30C6-7E2E-4F14-B544-9510013E6A58}">
  <ds:schemaRefs>
    <ds:schemaRef ds:uri="http://schemas.openxmlformats.org/officeDocument/2006/bibliography"/>
  </ds:schemaRefs>
</ds:datastoreItem>
</file>

<file path=customXml/itemProps4.xml><?xml version="1.0" encoding="utf-8"?>
<ds:datastoreItem xmlns:ds="http://schemas.openxmlformats.org/officeDocument/2006/customXml" ds:itemID="{659A077E-87D3-4EDC-86C2-568F18490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d2eb8-86f1-4d32-8aac-633c2c591c51"/>
    <ds:schemaRef ds:uri="ecef2d08-1d07-4538-b104-cddd2cfde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デフォルト文書.dotx</Template>
  <TotalTime>2</TotalTime>
  <Pages>3</Pages>
  <Words>275</Words>
  <Characters>1573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Nishizawa Hidetake</dc:creator>
  <cp:keywords/>
  <dc:description/>
  <cp:lastModifiedBy>Hirabayashi Michihiro</cp:lastModifiedBy>
  <cp:revision>2</cp:revision>
  <dcterms:created xsi:type="dcterms:W3CDTF">2022-08-10T06:18:00Z</dcterms:created>
  <dcterms:modified xsi:type="dcterms:W3CDTF">2022-08-10T06:18:00Z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0x010100CB2D8A48D7133C40BCDB49F7B89FDBEF</vt:lpwstr>
  </property>
</Properties>
</file>